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23E9C" w14:textId="77777777" w:rsidR="005F2EC8" w:rsidRDefault="00F77EC4">
      <w:pPr>
        <w:jc w:val="center"/>
        <w:rPr>
          <w:b/>
          <w:szCs w:val="24"/>
          <w:lang w:val="en-AU"/>
        </w:rPr>
      </w:pPr>
      <w:r>
        <w:rPr>
          <w:b/>
          <w:szCs w:val="24"/>
          <w:lang w:val="en-AU"/>
        </w:rPr>
        <w:t>VULNERABLITY MAPPING OF A HOUSE FROM AN IDEALISED FOREST FIRE</w:t>
      </w:r>
    </w:p>
    <w:p w14:paraId="0658BDD1" w14:textId="77777777" w:rsidR="005F2EC8" w:rsidRDefault="005F2EC8">
      <w:pPr>
        <w:ind w:firstLine="720"/>
        <w:rPr>
          <w:b/>
          <w:sz w:val="28"/>
          <w:szCs w:val="28"/>
          <w:lang w:val="en-AU"/>
        </w:rPr>
      </w:pPr>
    </w:p>
    <w:p w14:paraId="1576B7EC" w14:textId="77777777" w:rsidR="005F2EC8" w:rsidRDefault="005F2EC8">
      <w:pPr>
        <w:pStyle w:val="Heading5"/>
        <w:ind w:firstLine="0"/>
        <w:rPr>
          <w:rFonts w:ascii="Arial" w:hAnsi="Arial" w:cs="Arial"/>
        </w:rPr>
      </w:pPr>
      <w:r>
        <w:rPr>
          <w:rFonts w:ascii="Arial" w:hAnsi="Arial" w:cs="Arial"/>
        </w:rPr>
        <w:t xml:space="preserve">Proposals to the </w:t>
      </w:r>
      <w:r w:rsidR="00F77EC4">
        <w:rPr>
          <w:rFonts w:ascii="Arial" w:hAnsi="Arial" w:cs="Arial"/>
        </w:rPr>
        <w:t xml:space="preserve">Society of </w:t>
      </w:r>
      <w:r>
        <w:rPr>
          <w:rFonts w:ascii="Arial" w:hAnsi="Arial" w:cs="Arial"/>
        </w:rPr>
        <w:t xml:space="preserve">Fire Protection </w:t>
      </w:r>
      <w:r w:rsidR="00F77EC4">
        <w:rPr>
          <w:rFonts w:ascii="Arial" w:hAnsi="Arial" w:cs="Arial"/>
        </w:rPr>
        <w:t>Engineering, October 2021</w:t>
      </w:r>
    </w:p>
    <w:p w14:paraId="067A86AB" w14:textId="77777777" w:rsidR="005F2EC8" w:rsidRDefault="005F6B4A">
      <w:pPr>
        <w:ind w:firstLine="720"/>
        <w:rPr>
          <w:sz w:val="16"/>
          <w:szCs w:val="28"/>
          <w:lang w:val="en-AU"/>
        </w:rPr>
      </w:pPr>
      <w:r>
        <w:rPr>
          <w:noProof/>
          <w:sz w:val="28"/>
          <w:szCs w:val="28"/>
          <w:lang w:val="en-AU" w:eastAsia="en-AU"/>
        </w:rPr>
        <mc:AlternateContent>
          <mc:Choice Requires="wps">
            <w:drawing>
              <wp:anchor distT="0" distB="0" distL="114300" distR="114300" simplePos="0" relativeHeight="251655680" behindDoc="0" locked="0" layoutInCell="1" allowOverlap="1" wp14:anchorId="7C8EB0DB" wp14:editId="26344F9A">
                <wp:simplePos x="0" y="0"/>
                <wp:positionH relativeFrom="column">
                  <wp:posOffset>110490</wp:posOffset>
                </wp:positionH>
                <wp:positionV relativeFrom="paragraph">
                  <wp:posOffset>66675</wp:posOffset>
                </wp:positionV>
                <wp:extent cx="5715000" cy="2842260"/>
                <wp:effectExtent l="0" t="0" r="19050" b="152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42260"/>
                        </a:xfrm>
                        <a:prstGeom prst="rect">
                          <a:avLst/>
                        </a:prstGeom>
                        <a:solidFill>
                          <a:srgbClr val="FFFFFF"/>
                        </a:solidFill>
                        <a:ln w="9525">
                          <a:solidFill>
                            <a:srgbClr val="000000"/>
                          </a:solidFill>
                          <a:miter lim="800000"/>
                          <a:headEnd/>
                          <a:tailEnd/>
                        </a:ln>
                      </wps:spPr>
                      <wps:txbx>
                        <w:txbxContent>
                          <w:p w14:paraId="2FC2B95B" w14:textId="77777777" w:rsidR="008D5A44" w:rsidRDefault="008D5A44">
                            <w:pPr>
                              <w:jc w:val="center"/>
                              <w:rPr>
                                <w:b/>
                                <w:lang w:val="en-AU"/>
                              </w:rPr>
                            </w:pPr>
                            <w:r>
                              <w:rPr>
                                <w:b/>
                                <w:lang w:val="en-AU"/>
                              </w:rPr>
                              <w:t>Table of Contents</w:t>
                            </w:r>
                          </w:p>
                          <w:p w14:paraId="5C4D9845" w14:textId="77777777" w:rsidR="008D5A44" w:rsidRDefault="008D5A44">
                            <w:pPr>
                              <w:ind w:left="360"/>
                              <w:rPr>
                                <w:sz w:val="8"/>
                                <w:lang w:val="en-AU"/>
                              </w:rPr>
                            </w:pPr>
                          </w:p>
                          <w:p w14:paraId="27D78275" w14:textId="77777777" w:rsidR="008D5A44" w:rsidRDefault="008D5A44">
                            <w:pPr>
                              <w:ind w:left="360"/>
                              <w:rPr>
                                <w:lang w:val="en-AU"/>
                              </w:rPr>
                            </w:pPr>
                            <w:r>
                              <w:rPr>
                                <w:lang w:val="en-AU"/>
                              </w:rPr>
                              <w:t>The Research Team</w:t>
                            </w:r>
                          </w:p>
                          <w:p w14:paraId="11B491DB" w14:textId="77777777" w:rsidR="008D5A44" w:rsidRDefault="008D5A44" w:rsidP="000E0F13">
                            <w:pPr>
                              <w:ind w:left="1260" w:firstLine="720"/>
                              <w:rPr>
                                <w:lang w:val="en-AU"/>
                              </w:rPr>
                            </w:pPr>
                            <w:r>
                              <w:rPr>
                                <w:lang w:val="en-AU"/>
                              </w:rPr>
                              <w:t>Prior Relevant Experience</w:t>
                            </w:r>
                            <w:r>
                              <w:rPr>
                                <w:lang w:val="en-AU"/>
                              </w:rPr>
                              <w:tab/>
                            </w:r>
                            <w:r>
                              <w:rPr>
                                <w:lang w:val="en-AU"/>
                              </w:rPr>
                              <w:tab/>
                            </w:r>
                            <w:r>
                              <w:rPr>
                                <w:lang w:val="en-AU"/>
                              </w:rPr>
                              <w:tab/>
                            </w:r>
                            <w:r>
                              <w:rPr>
                                <w:lang w:val="en-AU"/>
                              </w:rPr>
                              <w:tab/>
                            </w:r>
                            <w:r>
                              <w:rPr>
                                <w:lang w:val="en-AU"/>
                              </w:rPr>
                              <w:tab/>
                              <w:t>1</w:t>
                            </w:r>
                          </w:p>
                          <w:p w14:paraId="574C3FBF" w14:textId="77777777" w:rsidR="008D5A44" w:rsidRDefault="008D5A44">
                            <w:pPr>
                              <w:ind w:left="1980"/>
                              <w:rPr>
                                <w:lang w:val="en-AU"/>
                              </w:rPr>
                            </w:pPr>
                            <w:r>
                              <w:rPr>
                                <w:lang w:val="en-AU"/>
                              </w:rPr>
                              <w:t>Personnel Expertise</w:t>
                            </w:r>
                            <w:r>
                              <w:rPr>
                                <w:lang w:val="en-AU"/>
                              </w:rPr>
                              <w:tab/>
                            </w:r>
                            <w:r>
                              <w:rPr>
                                <w:lang w:val="en-AU"/>
                              </w:rPr>
                              <w:tab/>
                            </w:r>
                            <w:r>
                              <w:rPr>
                                <w:lang w:val="en-AU"/>
                              </w:rPr>
                              <w:tab/>
                            </w:r>
                            <w:r>
                              <w:rPr>
                                <w:lang w:val="en-AU"/>
                              </w:rPr>
                              <w:tab/>
                            </w:r>
                            <w:r>
                              <w:rPr>
                                <w:lang w:val="en-AU"/>
                              </w:rPr>
                              <w:tab/>
                              <w:t>2</w:t>
                            </w:r>
                          </w:p>
                          <w:p w14:paraId="23365D47" w14:textId="77777777" w:rsidR="008D5A44" w:rsidRDefault="008D5A44">
                            <w:pPr>
                              <w:ind w:left="1440"/>
                              <w:rPr>
                                <w:sz w:val="4"/>
                                <w:lang w:val="en-AU"/>
                              </w:rPr>
                            </w:pPr>
                          </w:p>
                          <w:p w14:paraId="77A52CEE" w14:textId="0DEB6BA0" w:rsidR="008D5A44" w:rsidRDefault="000E0F13">
                            <w:pPr>
                              <w:ind w:left="360"/>
                              <w:rPr>
                                <w:lang w:val="en-AU"/>
                              </w:rPr>
                            </w:pPr>
                            <w:r>
                              <w:rPr>
                                <w:lang w:val="en-AU"/>
                              </w:rPr>
                              <w:t xml:space="preserve">Project </w:t>
                            </w:r>
                            <w:proofErr w:type="spellStart"/>
                            <w:r>
                              <w:rPr>
                                <w:lang w:val="en-AU"/>
                              </w:rPr>
                              <w:t>Appoach</w:t>
                            </w:r>
                            <w:proofErr w:type="spellEnd"/>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t>2</w:t>
                            </w:r>
                          </w:p>
                          <w:p w14:paraId="5A33BA1A" w14:textId="77777777" w:rsidR="000E0F13" w:rsidRDefault="000E0F13">
                            <w:pPr>
                              <w:ind w:left="360"/>
                              <w:rPr>
                                <w:lang w:val="en-AU"/>
                              </w:rPr>
                            </w:pPr>
                            <w:r>
                              <w:rPr>
                                <w:lang w:val="en-AU"/>
                              </w:rPr>
                              <w:tab/>
                            </w:r>
                            <w:r>
                              <w:rPr>
                                <w:lang w:val="en-AU"/>
                              </w:rPr>
                              <w:tab/>
                              <w:t xml:space="preserve">        Goals and objectives</w:t>
                            </w:r>
                            <w:r>
                              <w:rPr>
                                <w:lang w:val="en-AU"/>
                              </w:rPr>
                              <w:tab/>
                            </w:r>
                            <w:r>
                              <w:rPr>
                                <w:lang w:val="en-AU"/>
                              </w:rPr>
                              <w:tab/>
                            </w:r>
                            <w:r>
                              <w:rPr>
                                <w:lang w:val="en-AU"/>
                              </w:rPr>
                              <w:tab/>
                            </w:r>
                            <w:r>
                              <w:rPr>
                                <w:lang w:val="en-AU"/>
                              </w:rPr>
                              <w:tab/>
                            </w:r>
                            <w:r>
                              <w:rPr>
                                <w:lang w:val="en-AU"/>
                              </w:rPr>
                              <w:tab/>
                              <w:t>2</w:t>
                            </w:r>
                          </w:p>
                          <w:p w14:paraId="1B8C8449" w14:textId="7A4C4F07" w:rsidR="000E0F13" w:rsidRDefault="000E0F13">
                            <w:pPr>
                              <w:ind w:left="360"/>
                              <w:rPr>
                                <w:lang w:val="en-AU"/>
                              </w:rPr>
                            </w:pPr>
                            <w:r>
                              <w:rPr>
                                <w:lang w:val="en-AU"/>
                              </w:rPr>
                              <w:tab/>
                            </w:r>
                            <w:r>
                              <w:rPr>
                                <w:lang w:val="en-AU"/>
                              </w:rPr>
                              <w:tab/>
                              <w:t xml:space="preserve">        Scope</w:t>
                            </w:r>
                            <w:r>
                              <w:rPr>
                                <w:lang w:val="en-AU"/>
                              </w:rPr>
                              <w:tab/>
                            </w:r>
                            <w:r>
                              <w:rPr>
                                <w:lang w:val="en-AU"/>
                              </w:rPr>
                              <w:tab/>
                            </w:r>
                            <w:r>
                              <w:rPr>
                                <w:lang w:val="en-AU"/>
                              </w:rPr>
                              <w:tab/>
                            </w:r>
                            <w:r>
                              <w:rPr>
                                <w:lang w:val="en-AU"/>
                              </w:rPr>
                              <w:tab/>
                            </w:r>
                            <w:r>
                              <w:rPr>
                                <w:lang w:val="en-AU"/>
                              </w:rPr>
                              <w:tab/>
                            </w:r>
                            <w:r>
                              <w:rPr>
                                <w:lang w:val="en-AU"/>
                              </w:rPr>
                              <w:tab/>
                            </w:r>
                            <w:r>
                              <w:rPr>
                                <w:lang w:val="en-AU"/>
                              </w:rPr>
                              <w:tab/>
                              <w:t xml:space="preserve">2 </w:t>
                            </w:r>
                          </w:p>
                          <w:p w14:paraId="16B992E3" w14:textId="77777777" w:rsidR="008D5A44" w:rsidRDefault="008D5A44">
                            <w:pPr>
                              <w:ind w:left="1440"/>
                              <w:rPr>
                                <w:sz w:val="4"/>
                                <w:lang w:val="en-AU"/>
                              </w:rPr>
                            </w:pPr>
                          </w:p>
                          <w:p w14:paraId="6844BBA5" w14:textId="6A2F3C05" w:rsidR="008D5A44" w:rsidRDefault="000E0F13" w:rsidP="000E0F13">
                            <w:pPr>
                              <w:ind w:left="1440" w:firstLine="360"/>
                              <w:rPr>
                                <w:lang w:val="en-AU"/>
                              </w:rPr>
                            </w:pPr>
                            <w:r>
                              <w:rPr>
                                <w:lang w:val="en-AU"/>
                              </w:rPr>
                              <w:t xml:space="preserve"> </w:t>
                            </w:r>
                            <w:r w:rsidR="008D5A44">
                              <w:rPr>
                                <w:lang w:val="en-AU"/>
                              </w:rPr>
                              <w:t>Technical Approach</w:t>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3</w:t>
                            </w:r>
                          </w:p>
                          <w:p w14:paraId="2FDF9716" w14:textId="77777777" w:rsidR="008D5A44" w:rsidRDefault="008D5A44">
                            <w:pPr>
                              <w:ind w:left="1440"/>
                              <w:rPr>
                                <w:sz w:val="4"/>
                                <w:lang w:val="en-AU"/>
                              </w:rPr>
                            </w:pPr>
                          </w:p>
                          <w:p w14:paraId="2FB40148" w14:textId="47227FDB" w:rsidR="008D5A44" w:rsidRDefault="008D5A44">
                            <w:pPr>
                              <w:ind w:left="360"/>
                              <w:rPr>
                                <w:lang w:val="en-AU"/>
                              </w:rPr>
                            </w:pPr>
                            <w:proofErr w:type="spellStart"/>
                            <w:r>
                              <w:rPr>
                                <w:lang w:val="en-AU"/>
                              </w:rPr>
                              <w:t>P</w:t>
                            </w:r>
                            <w:r w:rsidR="000E0F13">
                              <w:rPr>
                                <w:lang w:val="en-AU"/>
                              </w:rPr>
                              <w:t>riposed</w:t>
                            </w:r>
                            <w:proofErr w:type="spellEnd"/>
                            <w:r w:rsidR="000E0F13">
                              <w:rPr>
                                <w:lang w:val="en-AU"/>
                              </w:rPr>
                              <w:t xml:space="preserve"> Timeline</w:t>
                            </w:r>
                            <w:r>
                              <w:rPr>
                                <w:lang w:val="en-AU"/>
                              </w:rPr>
                              <w:tab/>
                            </w:r>
                            <w:r>
                              <w:rPr>
                                <w:lang w:val="en-AU"/>
                              </w:rPr>
                              <w:tab/>
                            </w:r>
                            <w:r>
                              <w:rPr>
                                <w:lang w:val="en-AU"/>
                              </w:rPr>
                              <w:tab/>
                            </w:r>
                            <w:r>
                              <w:rPr>
                                <w:lang w:val="en-AU"/>
                              </w:rPr>
                              <w:tab/>
                            </w:r>
                            <w:r>
                              <w:rPr>
                                <w:lang w:val="en-AU"/>
                              </w:rPr>
                              <w:tab/>
                            </w:r>
                            <w:r>
                              <w:rPr>
                                <w:lang w:val="en-AU"/>
                              </w:rPr>
                              <w:tab/>
                            </w:r>
                            <w:r w:rsidR="000E0F13">
                              <w:rPr>
                                <w:lang w:val="en-AU"/>
                              </w:rPr>
                              <w:tab/>
                            </w:r>
                            <w:r>
                              <w:rPr>
                                <w:lang w:val="en-AU"/>
                              </w:rPr>
                              <w:tab/>
                              <w:t>4</w:t>
                            </w:r>
                          </w:p>
                          <w:p w14:paraId="27A1FC47" w14:textId="77777777" w:rsidR="008D5A44" w:rsidRDefault="008D5A44">
                            <w:pPr>
                              <w:ind w:left="360"/>
                              <w:rPr>
                                <w:sz w:val="4"/>
                                <w:lang w:val="en-AU"/>
                              </w:rPr>
                            </w:pPr>
                          </w:p>
                          <w:p w14:paraId="0C57F076" w14:textId="449867F6" w:rsidR="008D5A44" w:rsidRDefault="000E0F13">
                            <w:pPr>
                              <w:ind w:left="360"/>
                              <w:rPr>
                                <w:sz w:val="4"/>
                                <w:lang w:val="en-AU"/>
                              </w:rPr>
                            </w:pPr>
                            <w:r>
                              <w:rPr>
                                <w:lang w:val="en-AU"/>
                              </w:rPr>
                              <w:t>Amount Requested and Justification</w:t>
                            </w:r>
                            <w:r w:rsidR="008D5A44">
                              <w:rPr>
                                <w:lang w:val="en-AU"/>
                              </w:rPr>
                              <w:t xml:space="preserve"> </w:t>
                            </w:r>
                            <w:r w:rsidR="008D5A44">
                              <w:rPr>
                                <w:lang w:val="en-AU"/>
                              </w:rPr>
                              <w:tab/>
                            </w:r>
                            <w:r w:rsidR="008D5A44">
                              <w:rPr>
                                <w:lang w:val="en-AU"/>
                              </w:rPr>
                              <w:tab/>
                            </w:r>
                            <w:r w:rsidR="008D5A44">
                              <w:rPr>
                                <w:lang w:val="en-AU"/>
                              </w:rPr>
                              <w:tab/>
                            </w:r>
                            <w:r>
                              <w:rPr>
                                <w:lang w:val="en-AU"/>
                              </w:rPr>
                              <w:tab/>
                            </w:r>
                            <w:r>
                              <w:rPr>
                                <w:lang w:val="en-AU"/>
                              </w:rPr>
                              <w:tab/>
                            </w:r>
                            <w:r>
                              <w:rPr>
                                <w:lang w:val="en-AU"/>
                              </w:rPr>
                              <w:tab/>
                              <w:t>5</w:t>
                            </w:r>
                            <w:r w:rsidR="008D5A44">
                              <w:rPr>
                                <w:lang w:val="en-AU"/>
                              </w:rPr>
                              <w:tab/>
                            </w:r>
                            <w:r w:rsidR="008D5A44">
                              <w:rPr>
                                <w:lang w:val="en-AU"/>
                              </w:rPr>
                              <w:tab/>
                            </w:r>
                            <w:r w:rsidR="008D5A44">
                              <w:rPr>
                                <w:lang w:val="en-AU"/>
                              </w:rPr>
                              <w:tab/>
                            </w:r>
                          </w:p>
                          <w:p w14:paraId="24B088FB" w14:textId="4691FE22" w:rsidR="008D5A44" w:rsidRDefault="000E0F13">
                            <w:pPr>
                              <w:ind w:left="360"/>
                              <w:rPr>
                                <w:lang w:val="en-AU"/>
                              </w:rPr>
                            </w:pPr>
                            <w:r>
                              <w:rPr>
                                <w:lang w:val="en-AU"/>
                              </w:rPr>
                              <w:t>Project Impact</w:t>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5</w:t>
                            </w:r>
                          </w:p>
                          <w:p w14:paraId="2383BBCF" w14:textId="77777777" w:rsidR="008D5A44" w:rsidRDefault="008D5A44">
                            <w:pPr>
                              <w:ind w:left="360"/>
                              <w:rPr>
                                <w:sz w:val="4"/>
                                <w:lang w:val="en-AU"/>
                              </w:rPr>
                            </w:pPr>
                          </w:p>
                          <w:p w14:paraId="0FC8B7A3" w14:textId="1D365F2B" w:rsidR="008D5A44" w:rsidRDefault="000E0F13">
                            <w:pPr>
                              <w:ind w:left="360"/>
                              <w:rPr>
                                <w:lang w:val="en-AU"/>
                              </w:rPr>
                            </w:pPr>
                            <w:proofErr w:type="spellStart"/>
                            <w:r>
                              <w:rPr>
                                <w:lang w:val="en-AU"/>
                              </w:rPr>
                              <w:t>Potentiaul</w:t>
                            </w:r>
                            <w:proofErr w:type="spellEnd"/>
                            <w:r>
                              <w:rPr>
                                <w:lang w:val="en-AU"/>
                              </w:rPr>
                              <w:t xml:space="preserve"> conflict/ Restriction</w:t>
                            </w:r>
                            <w:r>
                              <w:rPr>
                                <w:lang w:val="en-AU"/>
                              </w:rPr>
                              <w:tab/>
                            </w:r>
                            <w:r>
                              <w:rPr>
                                <w:lang w:val="en-AU"/>
                              </w:rPr>
                              <w:tab/>
                            </w:r>
                            <w:r>
                              <w:rPr>
                                <w:lang w:val="en-AU"/>
                              </w:rPr>
                              <w:tab/>
                            </w:r>
                            <w:r>
                              <w:rPr>
                                <w:lang w:val="en-AU"/>
                              </w:rPr>
                              <w:tab/>
                            </w:r>
                            <w:r>
                              <w:rPr>
                                <w:lang w:val="en-AU"/>
                              </w:rPr>
                              <w:tab/>
                            </w:r>
                            <w:r>
                              <w:rPr>
                                <w:lang w:val="en-AU"/>
                              </w:rPr>
                              <w:tab/>
                              <w:t>6</w:t>
                            </w:r>
                          </w:p>
                          <w:p w14:paraId="2239ADFA" w14:textId="77777777" w:rsidR="008D5A44" w:rsidRDefault="008D5A44">
                            <w:pPr>
                              <w:ind w:left="360"/>
                              <w:rPr>
                                <w:sz w:val="4"/>
                                <w:lang w:val="en-AU"/>
                              </w:rPr>
                            </w:pPr>
                          </w:p>
                          <w:p w14:paraId="19D4076B" w14:textId="6C49249E" w:rsidR="008D5A44" w:rsidRDefault="008D5A44">
                            <w:pPr>
                              <w:rPr>
                                <w:lang w:val="en-AU"/>
                              </w:rPr>
                            </w:pPr>
                            <w:r>
                              <w:rPr>
                                <w:lang w:val="en-AU"/>
                              </w:rPr>
                              <w:t xml:space="preserve">      </w:t>
                            </w:r>
                            <w:r w:rsidR="000E0F13">
                              <w:rPr>
                                <w:lang w:val="en-AU"/>
                              </w:rPr>
                              <w:t>List of research funding</w:t>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t>7</w:t>
                            </w:r>
                          </w:p>
                          <w:p w14:paraId="5F878F76" w14:textId="59A647BE" w:rsidR="000E0F13" w:rsidRDefault="000E0F13" w:rsidP="000E0F13">
                            <w:pPr>
                              <w:rPr>
                                <w:lang w:val="en-AU"/>
                              </w:rPr>
                            </w:pPr>
                            <w:r>
                              <w:rPr>
                                <w:lang w:val="en-AU"/>
                              </w:rPr>
                              <w:t xml:space="preserve">      References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EB0DB" id="_x0000_t202" coordsize="21600,21600" o:spt="202" path="m,l,21600r21600,l21600,xe">
                <v:stroke joinstyle="miter"/>
                <v:path gradientshapeok="t" o:connecttype="rect"/>
              </v:shapetype>
              <v:shape id="Text Box 4" o:spid="_x0000_s1026" type="#_x0000_t202" style="position:absolute;left:0;text-align:left;margin-left:8.7pt;margin-top:5.25pt;width:450pt;height:22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">
                <v:textbox>
                  <w:txbxContent>
                    <w:p w14:paraId="2FC2B95B" w14:textId="77777777" w:rsidR="008D5A44" w:rsidRDefault="008D5A44">
                      <w:pPr>
                        <w:jc w:val="center"/>
                        <w:rPr>
                          <w:b/>
                          <w:lang w:val="en-AU"/>
                        </w:rPr>
                      </w:pPr>
                      <w:r>
                        <w:rPr>
                          <w:b/>
                          <w:lang w:val="en-AU"/>
                        </w:rPr>
                        <w:t>Table of Contents</w:t>
                      </w:r>
                    </w:p>
                    <w:p w14:paraId="5C4D9845" w14:textId="77777777" w:rsidR="008D5A44" w:rsidRDefault="008D5A44">
                      <w:pPr>
                        <w:ind w:left="360"/>
                        <w:rPr>
                          <w:sz w:val="8"/>
                          <w:lang w:val="en-AU"/>
                        </w:rPr>
                      </w:pPr>
                    </w:p>
                    <w:p w14:paraId="27D78275" w14:textId="77777777" w:rsidR="008D5A44" w:rsidRDefault="008D5A44">
                      <w:pPr>
                        <w:ind w:left="360"/>
                        <w:rPr>
                          <w:lang w:val="en-AU"/>
                        </w:rPr>
                      </w:pPr>
                      <w:r>
                        <w:rPr>
                          <w:lang w:val="en-AU"/>
                        </w:rPr>
                        <w:t>The Research Team</w:t>
                      </w:r>
                    </w:p>
                    <w:p w14:paraId="11B491DB" w14:textId="77777777" w:rsidR="008D5A44" w:rsidRDefault="008D5A44" w:rsidP="000E0F13">
                      <w:pPr>
                        <w:ind w:left="1260" w:firstLine="720"/>
                        <w:rPr>
                          <w:lang w:val="en-AU"/>
                        </w:rPr>
                      </w:pPr>
                      <w:r>
                        <w:rPr>
                          <w:lang w:val="en-AU"/>
                        </w:rPr>
                        <w:t>Prior Relevant Experience</w:t>
                      </w:r>
                      <w:r>
                        <w:rPr>
                          <w:lang w:val="en-AU"/>
                        </w:rPr>
                        <w:tab/>
                      </w:r>
                      <w:r>
                        <w:rPr>
                          <w:lang w:val="en-AU"/>
                        </w:rPr>
                        <w:tab/>
                      </w:r>
                      <w:r>
                        <w:rPr>
                          <w:lang w:val="en-AU"/>
                        </w:rPr>
                        <w:tab/>
                      </w:r>
                      <w:r>
                        <w:rPr>
                          <w:lang w:val="en-AU"/>
                        </w:rPr>
                        <w:tab/>
                      </w:r>
                      <w:r>
                        <w:rPr>
                          <w:lang w:val="en-AU"/>
                        </w:rPr>
                        <w:tab/>
                        <w:t>1</w:t>
                      </w:r>
                    </w:p>
                    <w:p w14:paraId="574C3FBF" w14:textId="77777777" w:rsidR="008D5A44" w:rsidRDefault="008D5A44">
                      <w:pPr>
                        <w:ind w:left="1980"/>
                        <w:rPr>
                          <w:lang w:val="en-AU"/>
                        </w:rPr>
                      </w:pPr>
                      <w:r>
                        <w:rPr>
                          <w:lang w:val="en-AU"/>
                        </w:rPr>
                        <w:t>Personnel Expertise</w:t>
                      </w:r>
                      <w:r>
                        <w:rPr>
                          <w:lang w:val="en-AU"/>
                        </w:rPr>
                        <w:tab/>
                      </w:r>
                      <w:r>
                        <w:rPr>
                          <w:lang w:val="en-AU"/>
                        </w:rPr>
                        <w:tab/>
                      </w:r>
                      <w:r>
                        <w:rPr>
                          <w:lang w:val="en-AU"/>
                        </w:rPr>
                        <w:tab/>
                      </w:r>
                      <w:r>
                        <w:rPr>
                          <w:lang w:val="en-AU"/>
                        </w:rPr>
                        <w:tab/>
                      </w:r>
                      <w:r>
                        <w:rPr>
                          <w:lang w:val="en-AU"/>
                        </w:rPr>
                        <w:tab/>
                        <w:t>2</w:t>
                      </w:r>
                    </w:p>
                    <w:p w14:paraId="23365D47" w14:textId="77777777" w:rsidR="008D5A44" w:rsidRDefault="008D5A44">
                      <w:pPr>
                        <w:ind w:left="1440"/>
                        <w:rPr>
                          <w:sz w:val="4"/>
                          <w:lang w:val="en-AU"/>
                        </w:rPr>
                      </w:pPr>
                    </w:p>
                    <w:p w14:paraId="77A52CEE" w14:textId="0DEB6BA0" w:rsidR="008D5A44" w:rsidRDefault="000E0F13">
                      <w:pPr>
                        <w:ind w:left="360"/>
                        <w:rPr>
                          <w:lang w:val="en-AU"/>
                        </w:rPr>
                      </w:pPr>
                      <w:r>
                        <w:rPr>
                          <w:lang w:val="en-AU"/>
                        </w:rPr>
                        <w:t xml:space="preserve">Project </w:t>
                      </w:r>
                      <w:proofErr w:type="spellStart"/>
                      <w:r>
                        <w:rPr>
                          <w:lang w:val="en-AU"/>
                        </w:rPr>
                        <w:t>Appoach</w:t>
                      </w:r>
                      <w:proofErr w:type="spellEnd"/>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t>2</w:t>
                      </w:r>
                    </w:p>
                    <w:p w14:paraId="5A33BA1A" w14:textId="77777777" w:rsidR="000E0F13" w:rsidRDefault="000E0F13">
                      <w:pPr>
                        <w:ind w:left="360"/>
                        <w:rPr>
                          <w:lang w:val="en-AU"/>
                        </w:rPr>
                      </w:pPr>
                      <w:r>
                        <w:rPr>
                          <w:lang w:val="en-AU"/>
                        </w:rPr>
                        <w:tab/>
                      </w:r>
                      <w:r>
                        <w:rPr>
                          <w:lang w:val="en-AU"/>
                        </w:rPr>
                        <w:tab/>
                        <w:t xml:space="preserve">        Goals and objectives</w:t>
                      </w:r>
                      <w:r>
                        <w:rPr>
                          <w:lang w:val="en-AU"/>
                        </w:rPr>
                        <w:tab/>
                      </w:r>
                      <w:r>
                        <w:rPr>
                          <w:lang w:val="en-AU"/>
                        </w:rPr>
                        <w:tab/>
                      </w:r>
                      <w:r>
                        <w:rPr>
                          <w:lang w:val="en-AU"/>
                        </w:rPr>
                        <w:tab/>
                      </w:r>
                      <w:r>
                        <w:rPr>
                          <w:lang w:val="en-AU"/>
                        </w:rPr>
                        <w:tab/>
                      </w:r>
                      <w:r>
                        <w:rPr>
                          <w:lang w:val="en-AU"/>
                        </w:rPr>
                        <w:tab/>
                        <w:t>2</w:t>
                      </w:r>
                    </w:p>
                    <w:p w14:paraId="1B8C8449" w14:textId="7A4C4F07" w:rsidR="000E0F13" w:rsidRDefault="000E0F13">
                      <w:pPr>
                        <w:ind w:left="360"/>
                        <w:rPr>
                          <w:lang w:val="en-AU"/>
                        </w:rPr>
                      </w:pPr>
                      <w:r>
                        <w:rPr>
                          <w:lang w:val="en-AU"/>
                        </w:rPr>
                        <w:tab/>
                      </w:r>
                      <w:r>
                        <w:rPr>
                          <w:lang w:val="en-AU"/>
                        </w:rPr>
                        <w:tab/>
                        <w:t xml:space="preserve">        Scope</w:t>
                      </w:r>
                      <w:r>
                        <w:rPr>
                          <w:lang w:val="en-AU"/>
                        </w:rPr>
                        <w:tab/>
                      </w:r>
                      <w:r>
                        <w:rPr>
                          <w:lang w:val="en-AU"/>
                        </w:rPr>
                        <w:tab/>
                      </w:r>
                      <w:r>
                        <w:rPr>
                          <w:lang w:val="en-AU"/>
                        </w:rPr>
                        <w:tab/>
                      </w:r>
                      <w:r>
                        <w:rPr>
                          <w:lang w:val="en-AU"/>
                        </w:rPr>
                        <w:tab/>
                      </w:r>
                      <w:r>
                        <w:rPr>
                          <w:lang w:val="en-AU"/>
                        </w:rPr>
                        <w:tab/>
                      </w:r>
                      <w:r>
                        <w:rPr>
                          <w:lang w:val="en-AU"/>
                        </w:rPr>
                        <w:tab/>
                      </w:r>
                      <w:r>
                        <w:rPr>
                          <w:lang w:val="en-AU"/>
                        </w:rPr>
                        <w:tab/>
                        <w:t xml:space="preserve">2 </w:t>
                      </w:r>
                    </w:p>
                    <w:p w14:paraId="16B992E3" w14:textId="77777777" w:rsidR="008D5A44" w:rsidRDefault="008D5A44">
                      <w:pPr>
                        <w:ind w:left="1440"/>
                        <w:rPr>
                          <w:sz w:val="4"/>
                          <w:lang w:val="en-AU"/>
                        </w:rPr>
                      </w:pPr>
                    </w:p>
                    <w:p w14:paraId="6844BBA5" w14:textId="6A2F3C05" w:rsidR="008D5A44" w:rsidRDefault="000E0F13" w:rsidP="000E0F13">
                      <w:pPr>
                        <w:ind w:left="1440" w:firstLine="360"/>
                        <w:rPr>
                          <w:lang w:val="en-AU"/>
                        </w:rPr>
                      </w:pPr>
                      <w:r>
                        <w:rPr>
                          <w:lang w:val="en-AU"/>
                        </w:rPr>
                        <w:t xml:space="preserve"> </w:t>
                      </w:r>
                      <w:r w:rsidR="008D5A44">
                        <w:rPr>
                          <w:lang w:val="en-AU"/>
                        </w:rPr>
                        <w:t>Technical Approach</w:t>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3</w:t>
                      </w:r>
                    </w:p>
                    <w:p w14:paraId="2FDF9716" w14:textId="77777777" w:rsidR="008D5A44" w:rsidRDefault="008D5A44">
                      <w:pPr>
                        <w:ind w:left="1440"/>
                        <w:rPr>
                          <w:sz w:val="4"/>
                          <w:lang w:val="en-AU"/>
                        </w:rPr>
                      </w:pPr>
                    </w:p>
                    <w:p w14:paraId="2FB40148" w14:textId="47227FDB" w:rsidR="008D5A44" w:rsidRDefault="008D5A44">
                      <w:pPr>
                        <w:ind w:left="360"/>
                        <w:rPr>
                          <w:lang w:val="en-AU"/>
                        </w:rPr>
                      </w:pPr>
                      <w:proofErr w:type="spellStart"/>
                      <w:r>
                        <w:rPr>
                          <w:lang w:val="en-AU"/>
                        </w:rPr>
                        <w:t>P</w:t>
                      </w:r>
                      <w:r w:rsidR="000E0F13">
                        <w:rPr>
                          <w:lang w:val="en-AU"/>
                        </w:rPr>
                        <w:t>riposed</w:t>
                      </w:r>
                      <w:proofErr w:type="spellEnd"/>
                      <w:r w:rsidR="000E0F13">
                        <w:rPr>
                          <w:lang w:val="en-AU"/>
                        </w:rPr>
                        <w:t xml:space="preserve"> Timeline</w:t>
                      </w:r>
                      <w:r>
                        <w:rPr>
                          <w:lang w:val="en-AU"/>
                        </w:rPr>
                        <w:tab/>
                      </w:r>
                      <w:r>
                        <w:rPr>
                          <w:lang w:val="en-AU"/>
                        </w:rPr>
                        <w:tab/>
                      </w:r>
                      <w:r>
                        <w:rPr>
                          <w:lang w:val="en-AU"/>
                        </w:rPr>
                        <w:tab/>
                      </w:r>
                      <w:r>
                        <w:rPr>
                          <w:lang w:val="en-AU"/>
                        </w:rPr>
                        <w:tab/>
                      </w:r>
                      <w:r>
                        <w:rPr>
                          <w:lang w:val="en-AU"/>
                        </w:rPr>
                        <w:tab/>
                      </w:r>
                      <w:r>
                        <w:rPr>
                          <w:lang w:val="en-AU"/>
                        </w:rPr>
                        <w:tab/>
                      </w:r>
                      <w:r w:rsidR="000E0F13">
                        <w:rPr>
                          <w:lang w:val="en-AU"/>
                        </w:rPr>
                        <w:tab/>
                      </w:r>
                      <w:r>
                        <w:rPr>
                          <w:lang w:val="en-AU"/>
                        </w:rPr>
                        <w:tab/>
                        <w:t>4</w:t>
                      </w:r>
                    </w:p>
                    <w:p w14:paraId="27A1FC47" w14:textId="77777777" w:rsidR="008D5A44" w:rsidRDefault="008D5A44">
                      <w:pPr>
                        <w:ind w:left="360"/>
                        <w:rPr>
                          <w:sz w:val="4"/>
                          <w:lang w:val="en-AU"/>
                        </w:rPr>
                      </w:pPr>
                    </w:p>
                    <w:p w14:paraId="0C57F076" w14:textId="449867F6" w:rsidR="008D5A44" w:rsidRDefault="000E0F13">
                      <w:pPr>
                        <w:ind w:left="360"/>
                        <w:rPr>
                          <w:sz w:val="4"/>
                          <w:lang w:val="en-AU"/>
                        </w:rPr>
                      </w:pPr>
                      <w:r>
                        <w:rPr>
                          <w:lang w:val="en-AU"/>
                        </w:rPr>
                        <w:t>Amount Requested and Justification</w:t>
                      </w:r>
                      <w:r w:rsidR="008D5A44">
                        <w:rPr>
                          <w:lang w:val="en-AU"/>
                        </w:rPr>
                        <w:t xml:space="preserve"> </w:t>
                      </w:r>
                      <w:r w:rsidR="008D5A44">
                        <w:rPr>
                          <w:lang w:val="en-AU"/>
                        </w:rPr>
                        <w:tab/>
                      </w:r>
                      <w:r w:rsidR="008D5A44">
                        <w:rPr>
                          <w:lang w:val="en-AU"/>
                        </w:rPr>
                        <w:tab/>
                      </w:r>
                      <w:r w:rsidR="008D5A44">
                        <w:rPr>
                          <w:lang w:val="en-AU"/>
                        </w:rPr>
                        <w:tab/>
                      </w:r>
                      <w:r>
                        <w:rPr>
                          <w:lang w:val="en-AU"/>
                        </w:rPr>
                        <w:tab/>
                      </w:r>
                      <w:r>
                        <w:rPr>
                          <w:lang w:val="en-AU"/>
                        </w:rPr>
                        <w:tab/>
                      </w:r>
                      <w:r>
                        <w:rPr>
                          <w:lang w:val="en-AU"/>
                        </w:rPr>
                        <w:tab/>
                        <w:t>5</w:t>
                      </w:r>
                      <w:r w:rsidR="008D5A44">
                        <w:rPr>
                          <w:lang w:val="en-AU"/>
                        </w:rPr>
                        <w:tab/>
                      </w:r>
                      <w:r w:rsidR="008D5A44">
                        <w:rPr>
                          <w:lang w:val="en-AU"/>
                        </w:rPr>
                        <w:tab/>
                      </w:r>
                      <w:r w:rsidR="008D5A44">
                        <w:rPr>
                          <w:lang w:val="en-AU"/>
                        </w:rPr>
                        <w:tab/>
                      </w:r>
                    </w:p>
                    <w:p w14:paraId="24B088FB" w14:textId="4691FE22" w:rsidR="008D5A44" w:rsidRDefault="000E0F13">
                      <w:pPr>
                        <w:ind w:left="360"/>
                        <w:rPr>
                          <w:lang w:val="en-AU"/>
                        </w:rPr>
                      </w:pPr>
                      <w:r>
                        <w:rPr>
                          <w:lang w:val="en-AU"/>
                        </w:rPr>
                        <w:t>Project Impact</w:t>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sidR="008D5A44">
                        <w:rPr>
                          <w:lang w:val="en-AU"/>
                        </w:rPr>
                        <w:tab/>
                      </w:r>
                      <w:r>
                        <w:rPr>
                          <w:lang w:val="en-AU"/>
                        </w:rPr>
                        <w:tab/>
                        <w:t>5</w:t>
                      </w:r>
                    </w:p>
                    <w:p w14:paraId="2383BBCF" w14:textId="77777777" w:rsidR="008D5A44" w:rsidRDefault="008D5A44">
                      <w:pPr>
                        <w:ind w:left="360"/>
                        <w:rPr>
                          <w:sz w:val="4"/>
                          <w:lang w:val="en-AU"/>
                        </w:rPr>
                      </w:pPr>
                    </w:p>
                    <w:p w14:paraId="0FC8B7A3" w14:textId="1D365F2B" w:rsidR="008D5A44" w:rsidRDefault="000E0F13">
                      <w:pPr>
                        <w:ind w:left="360"/>
                        <w:rPr>
                          <w:lang w:val="en-AU"/>
                        </w:rPr>
                      </w:pPr>
                      <w:proofErr w:type="spellStart"/>
                      <w:r>
                        <w:rPr>
                          <w:lang w:val="en-AU"/>
                        </w:rPr>
                        <w:t>Potentiaul</w:t>
                      </w:r>
                      <w:proofErr w:type="spellEnd"/>
                      <w:r>
                        <w:rPr>
                          <w:lang w:val="en-AU"/>
                        </w:rPr>
                        <w:t xml:space="preserve"> conflict/ Restriction</w:t>
                      </w:r>
                      <w:r>
                        <w:rPr>
                          <w:lang w:val="en-AU"/>
                        </w:rPr>
                        <w:tab/>
                      </w:r>
                      <w:r>
                        <w:rPr>
                          <w:lang w:val="en-AU"/>
                        </w:rPr>
                        <w:tab/>
                      </w:r>
                      <w:r>
                        <w:rPr>
                          <w:lang w:val="en-AU"/>
                        </w:rPr>
                        <w:tab/>
                      </w:r>
                      <w:r>
                        <w:rPr>
                          <w:lang w:val="en-AU"/>
                        </w:rPr>
                        <w:tab/>
                      </w:r>
                      <w:r>
                        <w:rPr>
                          <w:lang w:val="en-AU"/>
                        </w:rPr>
                        <w:tab/>
                      </w:r>
                      <w:r>
                        <w:rPr>
                          <w:lang w:val="en-AU"/>
                        </w:rPr>
                        <w:tab/>
                        <w:t>6</w:t>
                      </w:r>
                    </w:p>
                    <w:p w14:paraId="2239ADFA" w14:textId="77777777" w:rsidR="008D5A44" w:rsidRDefault="008D5A44">
                      <w:pPr>
                        <w:ind w:left="360"/>
                        <w:rPr>
                          <w:sz w:val="4"/>
                          <w:lang w:val="en-AU"/>
                        </w:rPr>
                      </w:pPr>
                    </w:p>
                    <w:p w14:paraId="19D4076B" w14:textId="6C49249E" w:rsidR="008D5A44" w:rsidRDefault="008D5A44">
                      <w:pPr>
                        <w:rPr>
                          <w:lang w:val="en-AU"/>
                        </w:rPr>
                      </w:pPr>
                      <w:r>
                        <w:rPr>
                          <w:lang w:val="en-AU"/>
                        </w:rPr>
                        <w:t xml:space="preserve">      </w:t>
                      </w:r>
                      <w:r w:rsidR="000E0F13">
                        <w:rPr>
                          <w:lang w:val="en-AU"/>
                        </w:rPr>
                        <w:t>List of research funding</w:t>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r>
                      <w:r w:rsidR="000E0F13">
                        <w:rPr>
                          <w:lang w:val="en-AU"/>
                        </w:rPr>
                        <w:tab/>
                        <w:t>7</w:t>
                      </w:r>
                    </w:p>
                    <w:p w14:paraId="5F878F76" w14:textId="59A647BE" w:rsidR="000E0F13" w:rsidRDefault="000E0F13" w:rsidP="000E0F13">
                      <w:pPr>
                        <w:rPr>
                          <w:lang w:val="en-AU"/>
                        </w:rPr>
                      </w:pPr>
                      <w:r>
                        <w:rPr>
                          <w:lang w:val="en-AU"/>
                        </w:rPr>
                        <w:t xml:space="preserve">      References</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7</w:t>
                      </w:r>
                    </w:p>
                  </w:txbxContent>
                </v:textbox>
              </v:shape>
            </w:pict>
          </mc:Fallback>
        </mc:AlternateContent>
      </w:r>
    </w:p>
    <w:p w14:paraId="258D0EDC" w14:textId="77777777" w:rsidR="005F2EC8" w:rsidRDefault="005F2EC8">
      <w:pPr>
        <w:ind w:firstLine="720"/>
        <w:rPr>
          <w:sz w:val="16"/>
          <w:szCs w:val="28"/>
          <w:lang w:val="en-AU"/>
        </w:rPr>
      </w:pPr>
    </w:p>
    <w:p w14:paraId="2F7FE55D" w14:textId="77777777" w:rsidR="005F2EC8" w:rsidRDefault="005F2EC8">
      <w:pPr>
        <w:ind w:firstLine="720"/>
        <w:rPr>
          <w:sz w:val="16"/>
          <w:szCs w:val="28"/>
          <w:lang w:val="en-AU"/>
        </w:rPr>
      </w:pPr>
    </w:p>
    <w:p w14:paraId="588EF9A6" w14:textId="77777777" w:rsidR="005F2EC8" w:rsidRDefault="005F2EC8">
      <w:pPr>
        <w:ind w:firstLine="720"/>
        <w:rPr>
          <w:sz w:val="16"/>
          <w:szCs w:val="28"/>
          <w:lang w:val="en-AU"/>
        </w:rPr>
      </w:pPr>
    </w:p>
    <w:p w14:paraId="000C3F7B" w14:textId="77777777" w:rsidR="005F2EC8" w:rsidRDefault="005F2EC8">
      <w:pPr>
        <w:ind w:firstLine="720"/>
        <w:rPr>
          <w:sz w:val="16"/>
          <w:szCs w:val="28"/>
          <w:lang w:val="en-AU"/>
        </w:rPr>
      </w:pPr>
    </w:p>
    <w:p w14:paraId="70EC13EB" w14:textId="77777777" w:rsidR="005F2EC8" w:rsidRDefault="005F2EC8">
      <w:pPr>
        <w:ind w:firstLine="720"/>
        <w:rPr>
          <w:sz w:val="16"/>
          <w:szCs w:val="28"/>
          <w:lang w:val="en-AU"/>
        </w:rPr>
      </w:pPr>
    </w:p>
    <w:p w14:paraId="2BC50E18" w14:textId="77777777" w:rsidR="005F2EC8" w:rsidRDefault="005F2EC8">
      <w:pPr>
        <w:ind w:firstLine="720"/>
        <w:rPr>
          <w:sz w:val="16"/>
          <w:szCs w:val="28"/>
          <w:lang w:val="en-AU"/>
        </w:rPr>
      </w:pPr>
    </w:p>
    <w:p w14:paraId="41BA693D" w14:textId="77777777" w:rsidR="005F2EC8" w:rsidRDefault="005F2EC8">
      <w:pPr>
        <w:ind w:firstLine="720"/>
        <w:rPr>
          <w:sz w:val="16"/>
          <w:szCs w:val="28"/>
          <w:lang w:val="en-AU"/>
        </w:rPr>
      </w:pPr>
    </w:p>
    <w:p w14:paraId="27641DAE" w14:textId="77777777" w:rsidR="005F2EC8" w:rsidRDefault="005F2EC8">
      <w:pPr>
        <w:ind w:firstLine="720"/>
        <w:rPr>
          <w:sz w:val="16"/>
          <w:szCs w:val="28"/>
          <w:lang w:val="en-AU"/>
        </w:rPr>
      </w:pPr>
    </w:p>
    <w:p w14:paraId="46D371DB" w14:textId="77777777" w:rsidR="005F2EC8" w:rsidRDefault="005F2EC8">
      <w:pPr>
        <w:ind w:firstLine="720"/>
        <w:rPr>
          <w:sz w:val="16"/>
          <w:szCs w:val="28"/>
          <w:lang w:val="en-AU"/>
        </w:rPr>
      </w:pPr>
    </w:p>
    <w:p w14:paraId="38C3A9A3" w14:textId="77777777" w:rsidR="005F2EC8" w:rsidRDefault="005F2EC8">
      <w:pPr>
        <w:ind w:firstLine="720"/>
        <w:rPr>
          <w:sz w:val="16"/>
          <w:szCs w:val="28"/>
          <w:lang w:val="en-AU"/>
        </w:rPr>
      </w:pPr>
    </w:p>
    <w:p w14:paraId="454FAC34" w14:textId="77777777" w:rsidR="005F2EC8" w:rsidRDefault="005F2EC8">
      <w:pPr>
        <w:ind w:firstLine="720"/>
        <w:rPr>
          <w:sz w:val="16"/>
          <w:szCs w:val="28"/>
          <w:lang w:val="en-AU"/>
        </w:rPr>
      </w:pPr>
    </w:p>
    <w:p w14:paraId="1C8E2680" w14:textId="77777777" w:rsidR="005F2EC8" w:rsidRDefault="005F2EC8">
      <w:pPr>
        <w:ind w:firstLine="720"/>
        <w:rPr>
          <w:sz w:val="16"/>
          <w:szCs w:val="28"/>
          <w:lang w:val="en-AU"/>
        </w:rPr>
      </w:pPr>
    </w:p>
    <w:p w14:paraId="1467CDA6" w14:textId="77777777" w:rsidR="005F2EC8" w:rsidRDefault="005F2EC8">
      <w:pPr>
        <w:ind w:firstLine="720"/>
        <w:rPr>
          <w:sz w:val="16"/>
          <w:szCs w:val="28"/>
          <w:lang w:val="en-AU"/>
        </w:rPr>
      </w:pPr>
    </w:p>
    <w:p w14:paraId="6D492847" w14:textId="77777777" w:rsidR="005F2EC8" w:rsidRDefault="005F2EC8">
      <w:pPr>
        <w:ind w:firstLine="720"/>
        <w:rPr>
          <w:sz w:val="16"/>
          <w:szCs w:val="28"/>
          <w:lang w:val="en-AU"/>
        </w:rPr>
      </w:pPr>
    </w:p>
    <w:p w14:paraId="2A9B16DE" w14:textId="77777777" w:rsidR="005F2EC8" w:rsidRDefault="005F2EC8">
      <w:pPr>
        <w:ind w:firstLine="720"/>
        <w:rPr>
          <w:sz w:val="16"/>
          <w:szCs w:val="28"/>
          <w:lang w:val="en-AU"/>
        </w:rPr>
      </w:pPr>
    </w:p>
    <w:p w14:paraId="1AC90BDB" w14:textId="77777777" w:rsidR="005F2EC8" w:rsidRDefault="005F2EC8">
      <w:pPr>
        <w:ind w:firstLine="720"/>
        <w:rPr>
          <w:sz w:val="16"/>
          <w:szCs w:val="28"/>
          <w:lang w:val="en-AU"/>
        </w:rPr>
      </w:pPr>
    </w:p>
    <w:p w14:paraId="2DD895CB" w14:textId="77777777" w:rsidR="005F2EC8" w:rsidRDefault="005F2EC8">
      <w:pPr>
        <w:ind w:firstLine="720"/>
        <w:rPr>
          <w:sz w:val="16"/>
          <w:szCs w:val="28"/>
          <w:lang w:val="en-AU"/>
        </w:rPr>
      </w:pPr>
    </w:p>
    <w:p w14:paraId="68F7604A" w14:textId="77777777" w:rsidR="005F2EC8" w:rsidRDefault="005F2EC8">
      <w:pPr>
        <w:ind w:firstLine="720"/>
        <w:rPr>
          <w:sz w:val="16"/>
          <w:szCs w:val="28"/>
          <w:lang w:val="en-AU"/>
        </w:rPr>
      </w:pPr>
    </w:p>
    <w:p w14:paraId="7535E506" w14:textId="77777777" w:rsidR="005F2EC8" w:rsidRDefault="005F2EC8">
      <w:pPr>
        <w:ind w:firstLine="720"/>
        <w:rPr>
          <w:sz w:val="16"/>
          <w:szCs w:val="28"/>
          <w:lang w:val="en-AU"/>
        </w:rPr>
      </w:pPr>
    </w:p>
    <w:p w14:paraId="2FA017D5" w14:textId="77777777" w:rsidR="005F2EC8" w:rsidRDefault="005F2EC8">
      <w:pPr>
        <w:ind w:firstLine="720"/>
        <w:rPr>
          <w:sz w:val="16"/>
          <w:szCs w:val="28"/>
          <w:lang w:val="en-AU"/>
        </w:rPr>
      </w:pPr>
    </w:p>
    <w:p w14:paraId="2BBF1B93" w14:textId="77777777" w:rsidR="005F2EC8" w:rsidRDefault="005F2EC8">
      <w:pPr>
        <w:ind w:firstLine="720"/>
        <w:rPr>
          <w:sz w:val="16"/>
          <w:szCs w:val="28"/>
          <w:lang w:val="en-AU"/>
        </w:rPr>
      </w:pPr>
    </w:p>
    <w:p w14:paraId="55078F82" w14:textId="77777777" w:rsidR="000E0F13" w:rsidRDefault="000E0F13" w:rsidP="000E0F13">
      <w:pPr>
        <w:pStyle w:val="Heading1"/>
      </w:pPr>
    </w:p>
    <w:p w14:paraId="5D919E08" w14:textId="700D4CE7" w:rsidR="005F2EC8" w:rsidRDefault="005F2EC8" w:rsidP="000E0F13">
      <w:pPr>
        <w:pStyle w:val="Heading1"/>
      </w:pPr>
      <w:r>
        <w:t>1.</w:t>
      </w:r>
      <w:r>
        <w:tab/>
        <w:t>The Research Team</w:t>
      </w:r>
    </w:p>
    <w:p w14:paraId="36688B9F" w14:textId="77777777" w:rsidR="005F2EC8" w:rsidRDefault="005F2EC8">
      <w:pPr>
        <w:ind w:firstLine="720"/>
        <w:jc w:val="both"/>
        <w:rPr>
          <w:lang w:val="en-AU"/>
        </w:rPr>
      </w:pPr>
      <w:r>
        <w:rPr>
          <w:i/>
          <w:lang w:val="en-AU"/>
        </w:rPr>
        <w:t>Chief Investigator</w:t>
      </w:r>
      <w:r>
        <w:rPr>
          <w:lang w:val="en-AU"/>
        </w:rPr>
        <w:t xml:space="preserve"> for the project is Professor </w:t>
      </w:r>
      <w:r w:rsidR="00F77EC4">
        <w:rPr>
          <w:lang w:val="en-AU"/>
        </w:rPr>
        <w:t xml:space="preserve">of Fire Modelling </w:t>
      </w:r>
      <w:r w:rsidR="00F77EC4" w:rsidRPr="00F77EC4">
        <w:rPr>
          <w:lang w:val="en-AU"/>
        </w:rPr>
        <w:t>Khalid Moinuddin</w:t>
      </w:r>
      <w:r>
        <w:rPr>
          <w:lang w:val="en-AU"/>
        </w:rPr>
        <w:t xml:space="preserve"> from Victoria University</w:t>
      </w:r>
      <w:r w:rsidR="005F1DA3">
        <w:rPr>
          <w:lang w:val="en-AU"/>
        </w:rPr>
        <w:t xml:space="preserve"> (VU)</w:t>
      </w:r>
      <w:r>
        <w:rPr>
          <w:lang w:val="en-AU"/>
        </w:rPr>
        <w:t>, Melbourne, Australia.  Dr</w:t>
      </w:r>
      <w:r w:rsidR="00F77EC4">
        <w:rPr>
          <w:lang w:val="en-AU"/>
        </w:rPr>
        <w:t xml:space="preserve"> Mahmood Rashid</w:t>
      </w:r>
      <w:r>
        <w:rPr>
          <w:bCs/>
          <w:lang w:val="en-AU"/>
        </w:rPr>
        <w:t xml:space="preserve"> </w:t>
      </w:r>
      <w:r>
        <w:rPr>
          <w:lang w:val="en-AU"/>
        </w:rPr>
        <w:t xml:space="preserve">will be </w:t>
      </w:r>
      <w:r>
        <w:rPr>
          <w:i/>
          <w:lang w:val="en-AU"/>
        </w:rPr>
        <w:t>Associate Investigator</w:t>
      </w:r>
      <w:r>
        <w:rPr>
          <w:lang w:val="en-AU"/>
        </w:rPr>
        <w:t xml:space="preserve"> </w:t>
      </w:r>
      <w:r w:rsidR="00F77EC4">
        <w:rPr>
          <w:lang w:val="en-AU"/>
        </w:rPr>
        <w:t xml:space="preserve">and Mr Amila Wickramasinghe will be an engaged PhD student for </w:t>
      </w:r>
      <w:r>
        <w:rPr>
          <w:lang w:val="en-AU"/>
        </w:rPr>
        <w:t>this project.</w:t>
      </w:r>
    </w:p>
    <w:p w14:paraId="63C1301F" w14:textId="77777777" w:rsidR="005F2EC8" w:rsidRDefault="005F2EC8" w:rsidP="00F77EC4">
      <w:pPr>
        <w:pStyle w:val="BodyTextIndent3"/>
        <w:ind w:firstLine="720"/>
        <w:rPr>
          <w:sz w:val="16"/>
        </w:rPr>
      </w:pPr>
      <w:r>
        <w:t xml:space="preserve">This project will draw on specialized </w:t>
      </w:r>
      <w:r w:rsidR="00F77EC4">
        <w:t xml:space="preserve">wildfire </w:t>
      </w:r>
      <w:proofErr w:type="spellStart"/>
      <w:r w:rsidR="00F77EC4">
        <w:t>modeling</w:t>
      </w:r>
      <w:proofErr w:type="spellEnd"/>
      <w:r>
        <w:t xml:space="preserve"> exper</w:t>
      </w:r>
      <w:r w:rsidR="00F77EC4">
        <w:t xml:space="preserve">tise within Victoria University. </w:t>
      </w:r>
      <w:r>
        <w:t xml:space="preserve">We are confident we have the expertise and </w:t>
      </w:r>
      <w:r w:rsidR="002831A3">
        <w:t>resources</w:t>
      </w:r>
      <w:r>
        <w:t xml:space="preserve"> to complete the project as specified below within the time scale outlined. </w:t>
      </w:r>
    </w:p>
    <w:p w14:paraId="055FFB8B" w14:textId="77777777" w:rsidR="005F2EC8" w:rsidRDefault="005F2EC8">
      <w:pPr>
        <w:pStyle w:val="Heading2"/>
      </w:pPr>
      <w:r>
        <w:t>1.1</w:t>
      </w:r>
      <w:r>
        <w:tab/>
        <w:t xml:space="preserve">Prior Relevant Experience  </w:t>
      </w:r>
    </w:p>
    <w:p w14:paraId="4E41B4A6" w14:textId="77777777" w:rsidR="005F2EC8" w:rsidRDefault="005F2EC8">
      <w:pPr>
        <w:ind w:firstLine="720"/>
        <w:jc w:val="both"/>
        <w:rPr>
          <w:sz w:val="16"/>
          <w:lang w:val="en-AU"/>
        </w:rPr>
      </w:pPr>
      <w:r>
        <w:rPr>
          <w:lang w:val="en-AU"/>
        </w:rPr>
        <w:t xml:space="preserve">Professor </w:t>
      </w:r>
      <w:r w:rsidR="002831A3">
        <w:rPr>
          <w:lang w:val="en-AU"/>
        </w:rPr>
        <w:t>Moinuddin has</w:t>
      </w:r>
      <w:r>
        <w:rPr>
          <w:lang w:val="en-AU"/>
        </w:rPr>
        <w:t xml:space="preserve"> strong relevant track records of international peer</w:t>
      </w:r>
      <w:r w:rsidR="00294A3B">
        <w:rPr>
          <w:lang w:val="en-AU"/>
        </w:rPr>
        <w:t xml:space="preserve">-reviewed research publications </w:t>
      </w:r>
      <w:r>
        <w:rPr>
          <w:lang w:val="en-AU"/>
        </w:rPr>
        <w:t>(</w:t>
      </w:r>
      <w:hyperlink r:id="rId7" w:history="1">
        <w:r w:rsidR="00C87470" w:rsidRPr="00A82A74">
          <w:rPr>
            <w:rStyle w:val="Hyperlink"/>
            <w:lang w:val="en-AU"/>
          </w:rPr>
          <w:t>https://scholar.google.com/citations?user=RnXzZ_kAAAAJ&amp;hl=en&amp;oi=ao</w:t>
        </w:r>
      </w:hyperlink>
      <w:r w:rsidR="00C87470">
        <w:rPr>
          <w:lang w:val="en-AU"/>
        </w:rPr>
        <w:t xml:space="preserve"> </w:t>
      </w:r>
      <w:r>
        <w:rPr>
          <w:lang w:val="en-AU"/>
        </w:rPr>
        <w:t xml:space="preserve">), have attracted significant funds from the </w:t>
      </w:r>
      <w:r w:rsidR="00294A3B">
        <w:rPr>
          <w:lang w:val="en-AU"/>
        </w:rPr>
        <w:t xml:space="preserve">Bushfire and Natural Hazard CRC (BNHCRC), </w:t>
      </w:r>
      <w:r>
        <w:rPr>
          <w:lang w:val="en-AU"/>
        </w:rPr>
        <w:t xml:space="preserve">Australian Research Council (ARC), </w:t>
      </w:r>
      <w:r w:rsidR="00294A3B">
        <w:rPr>
          <w:lang w:val="en-AU"/>
        </w:rPr>
        <w:t xml:space="preserve">Australian </w:t>
      </w:r>
      <w:proofErr w:type="spellStart"/>
      <w:r w:rsidR="00294A3B">
        <w:rPr>
          <w:lang w:val="en-AU"/>
        </w:rPr>
        <w:t>defen</w:t>
      </w:r>
      <w:r>
        <w:rPr>
          <w:lang w:val="en-AU"/>
        </w:rPr>
        <w:t>s</w:t>
      </w:r>
      <w:r w:rsidR="00294A3B">
        <w:rPr>
          <w:lang w:val="en-AU"/>
        </w:rPr>
        <w:t>e</w:t>
      </w:r>
      <w:proofErr w:type="spellEnd"/>
      <w:r w:rsidR="00294A3B">
        <w:rPr>
          <w:lang w:val="en-AU"/>
        </w:rPr>
        <w:t xml:space="preserve"> industry, </w:t>
      </w:r>
      <w:r>
        <w:rPr>
          <w:lang w:val="en-AU"/>
        </w:rPr>
        <w:t>Australian fi</w:t>
      </w:r>
      <w:r w:rsidR="00294A3B">
        <w:rPr>
          <w:lang w:val="en-AU"/>
        </w:rPr>
        <w:t>re &amp; building regulatory bodies and</w:t>
      </w:r>
      <w:r>
        <w:rPr>
          <w:lang w:val="en-AU"/>
        </w:rPr>
        <w:t xml:space="preserve"> local industry partners (</w:t>
      </w:r>
      <w:r w:rsidRPr="00294A3B">
        <w:rPr>
          <w:highlight w:val="yellow"/>
          <w:lang w:val="en-AU"/>
        </w:rPr>
        <w:t>see Sections 8.1 and 8.2),</w:t>
      </w:r>
      <w:r>
        <w:rPr>
          <w:lang w:val="en-AU"/>
        </w:rPr>
        <w:t xml:space="preserve"> and successfully managed large and complex research projects. Dr. </w:t>
      </w:r>
      <w:r w:rsidR="00294A3B">
        <w:rPr>
          <w:lang w:val="en-AU"/>
        </w:rPr>
        <w:t>Rashid</w:t>
      </w:r>
      <w:r>
        <w:rPr>
          <w:lang w:val="en-AU"/>
        </w:rPr>
        <w:t xml:space="preserve"> has a very good publication record (</w:t>
      </w:r>
      <w:hyperlink r:id="rId8" w:history="1">
        <w:r w:rsidR="00C87470" w:rsidRPr="00A82A74">
          <w:rPr>
            <w:rStyle w:val="Hyperlink"/>
            <w:lang w:val="en-AU"/>
          </w:rPr>
          <w:t>https://scholar.google.com/citations?hl=en&amp;user=-9QzmpoAAAAJ</w:t>
        </w:r>
      </w:hyperlink>
      <w:r w:rsidR="00C87470">
        <w:rPr>
          <w:lang w:val="en-AU"/>
        </w:rPr>
        <w:t xml:space="preserve"> </w:t>
      </w:r>
      <w:r>
        <w:rPr>
          <w:lang w:val="en-AU"/>
        </w:rPr>
        <w:t xml:space="preserve">). He is an extremely capable </w:t>
      </w:r>
      <w:r w:rsidR="00294A3B">
        <w:rPr>
          <w:lang w:val="en-AU"/>
        </w:rPr>
        <w:t>numerical code developer</w:t>
      </w:r>
      <w:r>
        <w:rPr>
          <w:lang w:val="en-AU"/>
        </w:rPr>
        <w:t xml:space="preserve"> and has strong expertise in </w:t>
      </w:r>
      <w:r w:rsidR="00294A3B">
        <w:rPr>
          <w:lang w:val="en-AU"/>
        </w:rPr>
        <w:t xml:space="preserve">physics-based wildfire </w:t>
      </w:r>
      <w:proofErr w:type="spellStart"/>
      <w:r w:rsidR="00294A3B">
        <w:rPr>
          <w:lang w:val="en-AU"/>
        </w:rPr>
        <w:t>modeling</w:t>
      </w:r>
      <w:proofErr w:type="spellEnd"/>
      <w:r>
        <w:rPr>
          <w:lang w:val="en-AU"/>
        </w:rPr>
        <w:t>.</w:t>
      </w:r>
    </w:p>
    <w:p w14:paraId="49BC2423" w14:textId="77777777" w:rsidR="005F2EC8" w:rsidRDefault="005F2EC8">
      <w:pPr>
        <w:pStyle w:val="Heading2"/>
      </w:pPr>
      <w:r>
        <w:t xml:space="preserve">1.2 </w:t>
      </w:r>
      <w:r>
        <w:tab/>
        <w:t>Personnel Expertise</w:t>
      </w:r>
    </w:p>
    <w:p w14:paraId="51C338C4" w14:textId="741546FA" w:rsidR="005F2EC8" w:rsidRPr="00366421" w:rsidRDefault="005F1DA3" w:rsidP="004F6529">
      <w:pPr>
        <w:pStyle w:val="BodyText"/>
        <w:ind w:firstLine="720"/>
        <w:jc w:val="both"/>
        <w:rPr>
          <w:szCs w:val="24"/>
        </w:rPr>
      </w:pPr>
      <w:r w:rsidRPr="00366421">
        <w:rPr>
          <w:i/>
          <w:szCs w:val="24"/>
          <w:lang w:val="en-AU"/>
        </w:rPr>
        <w:t>Khalid Moinuddin</w:t>
      </w:r>
      <w:r w:rsidR="005F2EC8" w:rsidRPr="00366421">
        <w:rPr>
          <w:szCs w:val="24"/>
          <w:lang w:val="en-AU"/>
        </w:rPr>
        <w:t xml:space="preserve"> is a </w:t>
      </w:r>
      <w:r w:rsidR="00294A3B" w:rsidRPr="00366421">
        <w:rPr>
          <w:szCs w:val="24"/>
        </w:rPr>
        <w:t>proven leader in fire modelling both building and wildland setting and an editorial board member of the leading fire journal, Fire Safety Jou</w:t>
      </w:r>
      <w:r w:rsidR="00CC7D48" w:rsidRPr="00366421">
        <w:rPr>
          <w:szCs w:val="24"/>
        </w:rPr>
        <w:t>rnal. So far he attracted AU$2.3</w:t>
      </w:r>
      <w:r w:rsidR="00294A3B" w:rsidRPr="00366421">
        <w:rPr>
          <w:szCs w:val="24"/>
        </w:rPr>
        <w:t xml:space="preserve"> million in external funding (with other researchers). </w:t>
      </w:r>
      <w:r w:rsidRPr="00366421">
        <w:rPr>
          <w:szCs w:val="24"/>
        </w:rPr>
        <w:t xml:space="preserve">He </w:t>
      </w:r>
      <w:r w:rsidRPr="00366421">
        <w:rPr>
          <w:rFonts w:cs="Arial"/>
          <w:szCs w:val="24"/>
        </w:rPr>
        <w:t>widened VU's research spectrum from applied only to fundamental as well. His fundamental research works include simulation of gasification of solid fuels and combustion of the gaseous form, turbulent fluid motion using various large eddy simulation (LES) based models, evaporation of the sprinkler/ water mist droplets etc</w:t>
      </w:r>
      <w:r w:rsidR="00366421" w:rsidRPr="00366421">
        <w:rPr>
          <w:rFonts w:cs="Arial"/>
          <w:szCs w:val="24"/>
        </w:rPr>
        <w:t xml:space="preserve">. He is </w:t>
      </w:r>
      <w:r w:rsidR="005F2EC8">
        <w:rPr>
          <w:rFonts w:cs="Arial"/>
          <w:szCs w:val="24"/>
        </w:rPr>
        <w:t xml:space="preserve">a </w:t>
      </w:r>
      <w:r w:rsidR="00366421" w:rsidRPr="00366421">
        <w:rPr>
          <w:rFonts w:cs="Arial"/>
          <w:szCs w:val="24"/>
        </w:rPr>
        <w:t xml:space="preserve">leading researcher in implementing </w:t>
      </w:r>
      <w:r w:rsidR="005F2EC8">
        <w:rPr>
          <w:rFonts w:cs="Arial"/>
          <w:szCs w:val="24"/>
        </w:rPr>
        <w:t>several</w:t>
      </w:r>
      <w:r w:rsidR="00366421" w:rsidRPr="00366421">
        <w:rPr>
          <w:rFonts w:cs="Arial"/>
          <w:szCs w:val="24"/>
        </w:rPr>
        <w:t xml:space="preserve"> </w:t>
      </w:r>
      <w:proofErr w:type="spellStart"/>
      <w:r w:rsidR="00366421" w:rsidRPr="00366421">
        <w:rPr>
          <w:rFonts w:cs="Arial"/>
          <w:szCs w:val="24"/>
        </w:rPr>
        <w:t>submodels</w:t>
      </w:r>
      <w:proofErr w:type="spellEnd"/>
      <w:r w:rsidR="00366421" w:rsidRPr="00366421">
        <w:rPr>
          <w:rFonts w:cs="Arial"/>
          <w:szCs w:val="24"/>
        </w:rPr>
        <w:t xml:space="preserve"> in </w:t>
      </w:r>
      <w:r w:rsidR="00366421" w:rsidRPr="00366421">
        <w:rPr>
          <w:szCs w:val="24"/>
          <w:lang w:val="en-AU"/>
        </w:rPr>
        <w:t xml:space="preserve">physics-based model Fire Dynamics Simulator (FDS) such as </w:t>
      </w:r>
      <w:r w:rsidR="005F2EC8">
        <w:rPr>
          <w:szCs w:val="24"/>
          <w:lang w:val="en-AU"/>
        </w:rPr>
        <w:t xml:space="preserve">an </w:t>
      </w:r>
      <w:r w:rsidR="00366421" w:rsidRPr="00366421">
        <w:rPr>
          <w:szCs w:val="24"/>
          <w:lang w:val="en-AU"/>
        </w:rPr>
        <w:t>eddy diffusivity convective heat transfer model</w:t>
      </w:r>
      <w:r w:rsidR="00DA5BF7">
        <w:rPr>
          <w:szCs w:val="24"/>
          <w:lang w:val="en-AU"/>
        </w:rPr>
        <w:t xml:space="preserve"> </w:t>
      </w:r>
      <w:r w:rsidR="00F33164">
        <w:rPr>
          <w:szCs w:val="24"/>
          <w:lang w:val="en-AU"/>
        </w:rPr>
        <w:fldChar w:fldCharType="begin"/>
      </w:r>
      <w:r w:rsidR="00F33164">
        <w:rPr>
          <w:szCs w:val="24"/>
          <w:lang w:val="en-AU"/>
        </w:rPr>
        <w:instrText xml:space="preserve"> ADDIN EN.CITE &lt;EndNote&gt;&lt;Cite&gt;&lt;Author&gt;Moinuddin&lt;/Author&gt;&lt;Year&gt;2010&lt;/Year&gt;&lt;RecNum&gt;95&lt;/RecNum&gt;&lt;DisplayText&gt;[1]&lt;/DisplayText&gt;&lt;record&gt;&lt;rec-number&gt;95&lt;/rec-number&gt;&lt;foreign-keys&gt;&lt;key app="EN" db-id="twz5pdrtpadvw9ezet3pawrzzzeea0ft5tra" timestamp="0"&gt;95&lt;/key&gt;&lt;/foreign-keys&gt;&lt;ref-type name="Conference Proceedings"&gt;10&lt;/ref-type&gt;&lt;contributors&gt;&lt;authors&gt;&lt;author&gt;Moinuddin, Khalid&lt;/author&gt;&lt;author&gt;Li, Jun-de&lt;/author&gt;&lt;/authors&gt;&lt;/contributors&gt;&lt;titles&gt;&lt;title&gt;A new convective heat transfer model for fire dynamics simulator&lt;/title&gt;&lt;secondary-title&gt;Proceedings: 13th Asian Congress of Fluid Mechanics (13 ACFM)&lt;/secondary-title&gt;&lt;/titles&gt;&lt;pages&gt;819-822&lt;/pages&gt;&lt;dates&gt;&lt;year&gt;2010&lt;/year&gt;&lt;/dates&gt;&lt;publisher&gt;Bangladesh Society of Mechanical Engineers&lt;/publisher&gt;&lt;urls&gt;&lt;/urls&gt;&lt;/record&gt;&lt;/Cite&gt;&lt;/EndNote&gt;</w:instrText>
      </w:r>
      <w:r w:rsidR="00F33164">
        <w:rPr>
          <w:szCs w:val="24"/>
          <w:lang w:val="en-AU"/>
        </w:rPr>
        <w:fldChar w:fldCharType="separate"/>
      </w:r>
      <w:r w:rsidR="00F33164">
        <w:rPr>
          <w:noProof/>
          <w:szCs w:val="24"/>
          <w:lang w:val="en-AU"/>
        </w:rPr>
        <w:t>[1]</w:t>
      </w:r>
      <w:r w:rsidR="00F33164">
        <w:rPr>
          <w:szCs w:val="24"/>
          <w:lang w:val="en-AU"/>
        </w:rPr>
        <w:fldChar w:fldCharType="end"/>
      </w:r>
      <w:r w:rsidR="00366421" w:rsidRPr="00366421">
        <w:rPr>
          <w:szCs w:val="24"/>
          <w:lang w:val="en-AU"/>
        </w:rPr>
        <w:t xml:space="preserve">, </w:t>
      </w:r>
      <w:r w:rsidR="005F2EC8">
        <w:rPr>
          <w:szCs w:val="24"/>
          <w:lang w:val="en-AU"/>
        </w:rPr>
        <w:t xml:space="preserve">an </w:t>
      </w:r>
      <w:r w:rsidR="00366421" w:rsidRPr="00366421">
        <w:rPr>
          <w:szCs w:val="24"/>
        </w:rPr>
        <w:t>explicitly filtered LES model</w:t>
      </w:r>
      <w:r w:rsidR="00F33164">
        <w:rPr>
          <w:szCs w:val="24"/>
        </w:rPr>
        <w:t xml:space="preserve"> </w:t>
      </w:r>
      <w:r w:rsidR="00F33164">
        <w:rPr>
          <w:szCs w:val="24"/>
        </w:rPr>
        <w:fldChar w:fldCharType="begin"/>
      </w:r>
      <w:r w:rsidR="00F33164">
        <w:rPr>
          <w:szCs w:val="24"/>
        </w:rPr>
        <w:instrText xml:space="preserve"> ADDIN EN.CITE &lt;EndNote&gt;&lt;Cite&gt;&lt;Author&gt;Sarwar&lt;/Author&gt;&lt;Year&gt;2017&lt;/Year&gt;&lt;RecNum&gt;2292&lt;/RecNum&gt;&lt;DisplayText&gt;[2]&lt;/DisplayText&gt;&lt;record&gt;&lt;rec-number&gt;2292&lt;/rec-number&gt;&lt;foreign-keys&gt;&lt;key app="EN" db-id="twz5pdrtpadvw9ezet3pawrzzzeea0ft5tra" timestamp="1589853609"&gt;2292&lt;/key&gt;&lt;/foreign-keys&gt;&lt;ref-type name="Journal Article"&gt;17&lt;/ref-type&gt;&lt;contributors&gt;&lt;authors&gt;&lt;author&gt;M. Sarwar&lt;/author&gt;&lt;author&gt;M. J. Cleary&lt;/author&gt;&lt;author&gt;K. A. M. Moinuddin&lt;/author&gt;&lt;author&gt;G. Thorpe&lt;/author&gt;&lt;/authors&gt;&lt;/contributors&gt;&lt;titles&gt;&lt;title&gt;On linking the filter width to the boundary layer thickness in explicitly filtered large eddy simulations of wall bounded flows&lt;/title&gt;&lt;secondary-title&gt;International Journal of Heat and Fluid Flow&lt;/secondary-title&gt;&lt;/titles&gt;&lt;periodical&gt;&lt;full-title&gt;International Journal of Heat and Fluid Flow&lt;/full-title&gt;&lt;/periodical&gt;&lt;pages&gt;73-89&lt;/pages&gt;&lt;volume&gt;65&lt;/volume&gt;&lt;section&gt;73&lt;/section&gt;&lt;dates&gt;&lt;year&gt;2017&lt;/year&gt;&lt;/dates&gt;&lt;urls&gt;&lt;/urls&gt;&lt;/record&gt;&lt;/Cite&gt;&lt;/EndNote&gt;</w:instrText>
      </w:r>
      <w:r w:rsidR="00F33164">
        <w:rPr>
          <w:szCs w:val="24"/>
        </w:rPr>
        <w:fldChar w:fldCharType="separate"/>
      </w:r>
      <w:r w:rsidR="00F33164">
        <w:rPr>
          <w:noProof/>
          <w:szCs w:val="24"/>
        </w:rPr>
        <w:t>[2]</w:t>
      </w:r>
      <w:r w:rsidR="00F33164">
        <w:rPr>
          <w:szCs w:val="24"/>
        </w:rPr>
        <w:fldChar w:fldCharType="end"/>
      </w:r>
      <w:r w:rsidR="00366421" w:rsidRPr="00366421">
        <w:rPr>
          <w:szCs w:val="24"/>
        </w:rPr>
        <w:t xml:space="preserve">, </w:t>
      </w:r>
      <w:r w:rsidR="005F2EC8">
        <w:rPr>
          <w:szCs w:val="24"/>
        </w:rPr>
        <w:t xml:space="preserve">an </w:t>
      </w:r>
      <w:r w:rsidR="00366421" w:rsidRPr="00366421">
        <w:rPr>
          <w:szCs w:val="24"/>
        </w:rPr>
        <w:t xml:space="preserve">improved firebrand drag model </w:t>
      </w:r>
      <w:r w:rsidR="00AF2F3B">
        <w:rPr>
          <w:szCs w:val="24"/>
        </w:rPr>
        <w:fldChar w:fldCharType="begin"/>
      </w:r>
      <w:r w:rsidR="00F33164">
        <w:rPr>
          <w:szCs w:val="24"/>
        </w:rPr>
        <w:instrText xml:space="preserve"> ADDIN EN.CITE &lt;EndNote&gt;&lt;Cite&gt;&lt;Author&gt;Wadhwani&lt;/Author&gt;&lt;Year&gt;2021&lt;/Year&gt;&lt;RecNum&gt;528&lt;/RecNum&gt;&lt;DisplayText&gt;[3]&lt;/DisplayText&gt;&lt;record&gt;&lt;rec-number&gt;528&lt;/rec-number&gt;&lt;foreign-keys&gt;&lt;key app="EN" db-id="5v02szvz05wrvae0w0sxt05ox5stpztft5fx" timestamp="1634874374"&gt;528&lt;/key&gt;&lt;/foreign-keys&gt;&lt;ref-type name="Conference Proceedings"&gt;10&lt;/ref-type&gt;&lt;contributors&gt;&lt;authors&gt;&lt;author&gt;Wadhwani, Rahul&lt;/author&gt;&lt;author&gt;Sutherland, Duncan&lt;/author&gt;&lt;author&gt;Thorpe, Graham&lt;/author&gt;&lt;author&gt;Moinuddin, KAM&lt;/author&gt;&lt;/authors&gt;&lt;/contributors&gt;&lt;titles&gt;&lt;title&gt;Improvement of drag model for non-burning firebrand transport in Fire Dynamics Simulator (accepted)&lt;/title&gt;&lt;secondary-title&gt;24th International Congress on Modelling and Simulation (MODSIM2021)&lt;/secondary-title&gt;&lt;/titles&gt;&lt;dates&gt;&lt;year&gt;2021&lt;/year&gt;&lt;pub-dates&gt;&lt;date&gt;December 6-10, 2021&lt;/date&gt;&lt;/pub-dates&gt;&lt;/dates&gt;&lt;pub-location&gt;Sydney, Australia&lt;/pub-location&gt;&lt;urls&gt;&lt;/urls&gt;&lt;/record&gt;&lt;/Cite&gt;&lt;/EndNote&gt;</w:instrText>
      </w:r>
      <w:r w:rsidR="00AF2F3B">
        <w:rPr>
          <w:szCs w:val="24"/>
        </w:rPr>
        <w:fldChar w:fldCharType="separate"/>
      </w:r>
      <w:r w:rsidR="00F33164">
        <w:rPr>
          <w:noProof/>
          <w:szCs w:val="24"/>
        </w:rPr>
        <w:t>[3]</w:t>
      </w:r>
      <w:r w:rsidR="00AF2F3B">
        <w:rPr>
          <w:szCs w:val="24"/>
        </w:rPr>
        <w:fldChar w:fldCharType="end"/>
      </w:r>
      <w:r w:rsidR="00AF2F3B">
        <w:rPr>
          <w:szCs w:val="24"/>
        </w:rPr>
        <w:t xml:space="preserve"> </w:t>
      </w:r>
      <w:r w:rsidR="00366421" w:rsidRPr="00366421">
        <w:rPr>
          <w:szCs w:val="24"/>
        </w:rPr>
        <w:t xml:space="preserve">and </w:t>
      </w:r>
      <w:r w:rsidR="005F2EC8">
        <w:rPr>
          <w:szCs w:val="24"/>
        </w:rPr>
        <w:t xml:space="preserve">a </w:t>
      </w:r>
      <w:r w:rsidR="00366421" w:rsidRPr="00366421">
        <w:rPr>
          <w:szCs w:val="24"/>
        </w:rPr>
        <w:t>leaf area density (LAD) configuration</w:t>
      </w:r>
      <w:r w:rsidR="00DA5BF7">
        <w:rPr>
          <w:szCs w:val="24"/>
        </w:rPr>
        <w:t xml:space="preserve"> </w:t>
      </w:r>
      <w:r w:rsidR="00DA5BF7">
        <w:rPr>
          <w:szCs w:val="24"/>
        </w:rPr>
        <w:fldChar w:fldCharType="begin"/>
      </w:r>
      <w:r w:rsidR="00F33164">
        <w:rPr>
          <w:szCs w:val="24"/>
        </w:rPr>
        <w:instrText xml:space="preserve"> ADDIN EN.CITE &lt;EndNote&gt;&lt;Cite&gt;&lt;Author&gt;Sutherland&lt;/Author&gt;&lt;Year&gt;2018&lt;/Year&gt;&lt;RecNum&gt;483&lt;/RecNum&gt;&lt;DisplayText&gt;[4]&lt;/DisplayText&gt;&lt;record&gt;&lt;rec-number&gt;483&lt;/rec-number&gt;&lt;foreign-keys&gt;&lt;key app="EN" db-id="5v02szvz05wrvae0w0sxt05ox5stpztft5fx" timestamp="0"&gt;483&lt;/key&gt;&lt;/foreign-keys&gt;&lt;ref-type name="Conference Proceedings"&gt;10&lt;/ref-type&gt;&lt;contributors&gt;&lt;authors&gt;&lt;author&gt;Sutherland, Duncan&lt;/author&gt;&lt;author&gt;Philip, J&lt;/author&gt;&lt;author&gt;Ooi, A&lt;/author&gt;&lt;author&gt;Moinuddin, Khalid&lt;/author&gt;&lt;/authors&gt;&lt;/contributors&gt;&lt;titles&gt;&lt;title&gt;Large Eddy Simulation of Flow Over Streamwise Heterogeneous Canopies: Quadrant Analysis&lt;/title&gt;&lt;secondary-title&gt;Proceedings of the 21st Australasian Fluid Mechanics Conference&lt;/secondary-title&gt;&lt;/titles&gt;&lt;dates&gt;&lt;year&gt;2018&lt;/year&gt;&lt;/dates&gt;&lt;publisher&gt;Australasian Fluid Mechanics Society&lt;/publisher&gt;&lt;isbn&gt;0646597841&lt;/isbn&gt;&lt;urls&gt;&lt;/urls&gt;&lt;/record&gt;&lt;/Cite&gt;&lt;/EndNote&gt;</w:instrText>
      </w:r>
      <w:r w:rsidR="00DA5BF7">
        <w:rPr>
          <w:szCs w:val="24"/>
        </w:rPr>
        <w:fldChar w:fldCharType="separate"/>
      </w:r>
      <w:r w:rsidR="00F33164">
        <w:rPr>
          <w:noProof/>
          <w:szCs w:val="24"/>
        </w:rPr>
        <w:t>[4]</w:t>
      </w:r>
      <w:r w:rsidR="00DA5BF7">
        <w:rPr>
          <w:szCs w:val="24"/>
        </w:rPr>
        <w:fldChar w:fldCharType="end"/>
      </w:r>
      <w:r w:rsidR="00366421" w:rsidRPr="00366421">
        <w:rPr>
          <w:szCs w:val="24"/>
        </w:rPr>
        <w:t>.</w:t>
      </w:r>
      <w:r w:rsidR="00702945">
        <w:rPr>
          <w:szCs w:val="24"/>
        </w:rPr>
        <w:t xml:space="preserve"> </w:t>
      </w:r>
      <w:r w:rsidRPr="00366421">
        <w:rPr>
          <w:rFonts w:cs="Arial"/>
          <w:szCs w:val="24"/>
        </w:rPr>
        <w:t xml:space="preserve">Today </w:t>
      </w:r>
      <w:r w:rsidR="004F6529" w:rsidRPr="00366421">
        <w:rPr>
          <w:rFonts w:cs="Arial"/>
          <w:szCs w:val="24"/>
        </w:rPr>
        <w:t>VU’s fire research group</w:t>
      </w:r>
      <w:r w:rsidRPr="00366421">
        <w:rPr>
          <w:rFonts w:cs="Arial"/>
          <w:szCs w:val="24"/>
        </w:rPr>
        <w:t xml:space="preserve"> is in a strong position to conduct research in a wide spectrum from fundamental to applied areas and contribute its fundamental research outcome to applied research and in turn into practical applications.</w:t>
      </w:r>
      <w:r w:rsidR="004F6529" w:rsidRPr="00366421">
        <w:rPr>
          <w:rFonts w:cs="Arial"/>
          <w:szCs w:val="24"/>
        </w:rPr>
        <w:t xml:space="preserve"> He established three major streams of research: (a) improvement and application of a three-dimensional (3D) physics-based bushfire model (b) fire safety engineering in naval applications and (c) fire properties of building materials and vegetative fuels. He </w:t>
      </w:r>
      <w:r w:rsidR="004F6529" w:rsidRPr="00366421">
        <w:rPr>
          <w:szCs w:val="24"/>
        </w:rPr>
        <w:t>supervised</w:t>
      </w:r>
      <w:r w:rsidR="00294A3B" w:rsidRPr="00366421">
        <w:rPr>
          <w:szCs w:val="24"/>
        </w:rPr>
        <w:t xml:space="preserve"> of seven PhD students to completion and </w:t>
      </w:r>
      <w:r w:rsidR="004F6529" w:rsidRPr="00366421">
        <w:rPr>
          <w:szCs w:val="24"/>
        </w:rPr>
        <w:t xml:space="preserve">currently supervising another three including </w:t>
      </w:r>
      <w:proofErr w:type="spellStart"/>
      <w:r w:rsidR="004F6529" w:rsidRPr="00366421">
        <w:rPr>
          <w:szCs w:val="24"/>
        </w:rPr>
        <w:t>Mr</w:t>
      </w:r>
      <w:proofErr w:type="spellEnd"/>
      <w:r w:rsidR="004F6529" w:rsidRPr="00366421">
        <w:rPr>
          <w:szCs w:val="24"/>
        </w:rPr>
        <w:t xml:space="preserve"> </w:t>
      </w:r>
      <w:r w:rsidR="004F6529" w:rsidRPr="00366421">
        <w:rPr>
          <w:szCs w:val="24"/>
          <w:lang w:val="en-AU"/>
        </w:rPr>
        <w:t>Wickramasinghe.</w:t>
      </w:r>
      <w:r w:rsidR="004F6529" w:rsidRPr="00366421">
        <w:rPr>
          <w:szCs w:val="24"/>
        </w:rPr>
        <w:t xml:space="preserve"> </w:t>
      </w:r>
      <w:r w:rsidR="005F2EC8" w:rsidRPr="00366421">
        <w:rPr>
          <w:szCs w:val="24"/>
          <w:lang w:val="en-AU"/>
        </w:rPr>
        <w:t xml:space="preserve">He will provide the conceptual design and necessary directions for </w:t>
      </w:r>
      <w:r w:rsidR="005F2EC8" w:rsidRPr="00366421">
        <w:rPr>
          <w:szCs w:val="24"/>
          <w:lang w:val="en-AU"/>
        </w:rPr>
        <w:lastRenderedPageBreak/>
        <w:t xml:space="preserve">issues arising during the project. He will be accountable for the success of this project and report and communicate the </w:t>
      </w:r>
      <w:r w:rsidR="004F6529" w:rsidRPr="00366421">
        <w:rPr>
          <w:szCs w:val="24"/>
          <w:lang w:val="en-AU"/>
        </w:rPr>
        <w:t>results and findings to the SFPE</w:t>
      </w:r>
      <w:r w:rsidR="005F2EC8" w:rsidRPr="00366421">
        <w:rPr>
          <w:szCs w:val="24"/>
          <w:lang w:val="en-AU"/>
        </w:rPr>
        <w:t>.</w:t>
      </w:r>
    </w:p>
    <w:p w14:paraId="4965A02D" w14:textId="2B8C64C9" w:rsidR="00366421" w:rsidRDefault="004F6529">
      <w:pPr>
        <w:pStyle w:val="BodyText"/>
        <w:ind w:firstLine="720"/>
        <w:jc w:val="both"/>
        <w:rPr>
          <w:lang w:val="en-AU"/>
        </w:rPr>
      </w:pPr>
      <w:r>
        <w:rPr>
          <w:i/>
          <w:iCs/>
          <w:lang w:val="en-AU"/>
        </w:rPr>
        <w:t>Mahmood Rashid</w:t>
      </w:r>
      <w:r w:rsidR="005F2EC8">
        <w:rPr>
          <w:lang w:val="en-AU"/>
        </w:rPr>
        <w:t xml:space="preserve"> is a </w:t>
      </w:r>
      <w:r>
        <w:rPr>
          <w:lang w:val="en-AU"/>
        </w:rPr>
        <w:t>post-doctoral</w:t>
      </w:r>
      <w:r w:rsidR="00366421">
        <w:rPr>
          <w:lang w:val="en-AU"/>
        </w:rPr>
        <w:t xml:space="preserve"> researcher</w:t>
      </w:r>
      <w:r w:rsidR="005F2EC8">
        <w:rPr>
          <w:lang w:val="en-AU"/>
        </w:rPr>
        <w:t xml:space="preserve"> and received his doctoral degree </w:t>
      </w:r>
      <w:r w:rsidR="00366421">
        <w:rPr>
          <w:lang w:val="en-AU"/>
        </w:rPr>
        <w:t xml:space="preserve">in Computer Science (Artificial Intelligence), Masters in Computer Science </w:t>
      </w:r>
      <w:del w:id="0" w:author="Mahmood Rashid" w:date="2021-10-25T10:19:00Z">
        <w:r w:rsidR="00366421" w:rsidDel="00282A66">
          <w:rPr>
            <w:lang w:val="en-AU"/>
          </w:rPr>
          <w:delText xml:space="preserve">(Data Mining) </w:delText>
        </w:r>
      </w:del>
      <w:r w:rsidR="00366421">
        <w:rPr>
          <w:lang w:val="en-AU"/>
        </w:rPr>
        <w:t>and Bachelors in Mechanical Engineering.  Prior to work at VU, he worked as a post-doctoral researcher at University of Massachusetts, USA</w:t>
      </w:r>
      <w:r w:rsidR="005F2EC8">
        <w:rPr>
          <w:lang w:val="en-AU"/>
        </w:rPr>
        <w:t xml:space="preserve">. He has </w:t>
      </w:r>
      <w:r w:rsidR="00366421">
        <w:rPr>
          <w:lang w:val="en-AU"/>
        </w:rPr>
        <w:t xml:space="preserve">excellent programming skill and recently implemented a wind reduction factor (known as wind adjustment factor in USA) in an operational wildland fire propagation model. </w:t>
      </w:r>
      <w:r w:rsidR="005F2EC8">
        <w:rPr>
          <w:lang w:val="en-AU"/>
        </w:rPr>
        <w:t xml:space="preserve">He is also capable </w:t>
      </w:r>
      <w:r w:rsidR="00366421">
        <w:rPr>
          <w:lang w:val="en-AU"/>
        </w:rPr>
        <w:t xml:space="preserve">of using FDS. </w:t>
      </w:r>
      <w:r w:rsidR="005F2EC8">
        <w:rPr>
          <w:lang w:val="en-AU"/>
        </w:rPr>
        <w:t xml:space="preserve">He will be involved in </w:t>
      </w:r>
      <w:r w:rsidR="00366421">
        <w:rPr>
          <w:lang w:val="en-AU"/>
        </w:rPr>
        <w:t xml:space="preserve">FDS code modification to implement a firebrand generation model and subsequently carry out FDS simulation of dynamic forest fire to determine firebrand and heat flux on a structure. </w:t>
      </w:r>
    </w:p>
    <w:p w14:paraId="5ABECA8B" w14:textId="77777777" w:rsidR="004E3E93" w:rsidRPr="007D191D" w:rsidRDefault="004E3E93" w:rsidP="000E0F13">
      <w:pPr>
        <w:pStyle w:val="BodyText"/>
        <w:spacing w:after="120"/>
        <w:ind w:firstLine="720"/>
        <w:jc w:val="both"/>
      </w:pPr>
      <w:r w:rsidRPr="004E3E93">
        <w:rPr>
          <w:i/>
          <w:lang w:val="en-AU"/>
        </w:rPr>
        <w:t>Amila Wickramasinghe</w:t>
      </w:r>
      <w:r>
        <w:rPr>
          <w:lang w:val="en-AU"/>
        </w:rPr>
        <w:t xml:space="preserve"> is a PhD student and his project involves m</w:t>
      </w:r>
      <w:proofErr w:type="spellStart"/>
      <w:r w:rsidRPr="007D191D">
        <w:t>apping</w:t>
      </w:r>
      <w:proofErr w:type="spellEnd"/>
      <w:r w:rsidRPr="007D191D">
        <w:t xml:space="preserve"> of firebrand and heat flux on structures in the Wildland-Urban Interface</w:t>
      </w:r>
      <w:r>
        <w:t xml:space="preserve"> from a </w:t>
      </w:r>
      <w:r w:rsidRPr="004E3E93">
        <w:rPr>
          <w:u w:val="single"/>
        </w:rPr>
        <w:t>static fire</w:t>
      </w:r>
      <w:r w:rsidRPr="004E3E93">
        <w:t xml:space="preserve"> </w:t>
      </w:r>
      <w:r>
        <w:t xml:space="preserve">of Eucalyptus forest in Australian context. In his study </w:t>
      </w:r>
      <w:r>
        <w:rPr>
          <w:u w:val="single"/>
        </w:rPr>
        <w:t xml:space="preserve">firebrands are manually inputted </w:t>
      </w:r>
      <w:r w:rsidRPr="004E3E93">
        <w:t>in FDS modelling.</w:t>
      </w:r>
    </w:p>
    <w:p w14:paraId="48C1F1C6" w14:textId="77777777" w:rsidR="005F2EC8" w:rsidRDefault="005F2EC8" w:rsidP="000E0F13">
      <w:pPr>
        <w:pStyle w:val="Heading1"/>
      </w:pPr>
      <w:r>
        <w:t>2.</w:t>
      </w:r>
      <w:r>
        <w:tab/>
        <w:t>Project Approach</w:t>
      </w:r>
    </w:p>
    <w:p w14:paraId="3F75FD26" w14:textId="77777777" w:rsidR="008A0CFF" w:rsidRDefault="001F7D0A" w:rsidP="008A0CFF">
      <w:pPr>
        <w:ind w:firstLine="720"/>
        <w:jc w:val="both"/>
      </w:pPr>
      <w:r>
        <w:t xml:space="preserve">Firebrand attack and heat flux on a structure from an approaching wildfire are two primary mechanisms for house loss in </w:t>
      </w:r>
      <w:r w:rsidRPr="001F7D0A">
        <w:t xml:space="preserve">wildland-urban-interface </w:t>
      </w:r>
      <w:r>
        <w:t xml:space="preserve">(WUI) areas. </w:t>
      </w:r>
      <w:r w:rsidR="00933C7F">
        <w:t>Therefore various standards (such as</w:t>
      </w:r>
      <w:r w:rsidR="001577AC">
        <w:t xml:space="preserve"> </w:t>
      </w:r>
      <w:r w:rsidR="001577AC">
        <w:fldChar w:fldCharType="begin"/>
      </w:r>
      <w:r w:rsidR="00F33164">
        <w:instrText xml:space="preserve"> ADDIN EN.CITE &lt;EndNote&gt;&lt;Cite&gt;&lt;Author&gt;Sydney&lt;/Author&gt;&lt;Year&gt;2009&lt;/Year&gt;&lt;RecNum&gt;216&lt;/RecNum&gt;&lt;DisplayText&gt;[5]&lt;/DisplayText&gt;&lt;record&gt;&lt;rec-number&gt;216&lt;/rec-number&gt;&lt;foreign-keys&gt;&lt;key app="EN" db-id="5v02szvz05wrvae0w0sxt05ox5stpztft5fx" timestamp="0"&gt;216&lt;/key&gt;&lt;/foreign-keys&gt;&lt;ref-type name="Generic"&gt;13&lt;/ref-type&gt;&lt;contributors&gt;&lt;authors&gt;&lt;author&gt;Standards Australia: Sydney&lt;/author&gt;&lt;/authors&gt;&lt;/contributors&gt;&lt;titles&gt;&lt;title&gt;AS 3959-2009: Construction of buildings in bushfire prone areas, Standards Australia: Sydney&lt;/title&gt;&lt;/titles&gt;&lt;dates&gt;&lt;year&gt;2009&lt;/year&gt;&lt;/dates&gt;&lt;urls&gt;&lt;/urls&gt;&lt;research-notes&gt;The work is useful for thesis introduction and discussion about ember attack on structures&lt;/research-notes&gt;&lt;/record&gt;&lt;/Cite&gt;&lt;/EndNote&gt;</w:instrText>
      </w:r>
      <w:r w:rsidR="001577AC">
        <w:fldChar w:fldCharType="separate"/>
      </w:r>
      <w:r w:rsidR="00F33164">
        <w:rPr>
          <w:noProof/>
        </w:rPr>
        <w:t>[5]</w:t>
      </w:r>
      <w:r w:rsidR="001577AC">
        <w:fldChar w:fldCharType="end"/>
      </w:r>
      <w:r w:rsidR="00933C7F">
        <w:t xml:space="preserve"> ) </w:t>
      </w:r>
      <w:r w:rsidR="001577AC">
        <w:t xml:space="preserve">have been developed for design requirements for houses located at different distance from the forest edge. However, these </w:t>
      </w:r>
      <w:proofErr w:type="spellStart"/>
      <w:r w:rsidR="001577AC">
        <w:t>stadards</w:t>
      </w:r>
      <w:proofErr w:type="spellEnd"/>
      <w:r w:rsidR="001577AC">
        <w:t xml:space="preserve"> focus primarily on quantified radiative heat flux. Due to difficulty in modeling firebrands (generation, transport and ignition), vulnerability from firebrand attack has not been quantified. </w:t>
      </w:r>
      <w:r w:rsidRPr="001F7D0A">
        <w:t xml:space="preserve">Firebrands play a vital role in the propagation of fire by starting new fires called </w:t>
      </w:r>
      <w:proofErr w:type="spellStart"/>
      <w:r w:rsidRPr="001F7D0A">
        <w:t>spotfires</w:t>
      </w:r>
      <w:proofErr w:type="spellEnd"/>
      <w:r w:rsidRPr="001F7D0A">
        <w:t xml:space="preserve">, ahead of the fire front during wildfire progression. Firebrands are a harbinger of damage to infrastructure; their effects cause a particularly important threat to people living within the wildland-urban-interface, hampers the suppression of the </w:t>
      </w:r>
      <w:r w:rsidRPr="001F7D0A">
        <w:rPr>
          <w:noProof/>
        </w:rPr>
        <w:t>wildfire</w:t>
      </w:r>
      <w:r w:rsidRPr="001F7D0A">
        <w:t xml:space="preserve"> or even blocking the evacuation routes for communities and emergency services.</w:t>
      </w:r>
      <w:r w:rsidR="001577AC">
        <w:t xml:space="preserve"> </w:t>
      </w:r>
      <w:r w:rsidRPr="00507B6E">
        <w:t>Predicting the</w:t>
      </w:r>
      <w:r w:rsidR="001577AC">
        <w:t xml:space="preserve"> firebrand</w:t>
      </w:r>
      <w:r w:rsidRPr="00507B6E">
        <w:t xml:space="preserve"> </w:t>
      </w:r>
      <w:r w:rsidR="001577AC">
        <w:t xml:space="preserve">generation from a forest fire and </w:t>
      </w:r>
      <w:r w:rsidRPr="00507B6E">
        <w:t xml:space="preserve">trajectory of firebrands and hence the </w:t>
      </w:r>
      <w:r w:rsidR="00484F0E">
        <w:t xml:space="preserve">travelling </w:t>
      </w:r>
      <w:r w:rsidRPr="00507B6E">
        <w:t xml:space="preserve">distance plays </w:t>
      </w:r>
      <w:r w:rsidRPr="00507B6E">
        <w:rPr>
          <w:noProof/>
        </w:rPr>
        <w:t>a vital</w:t>
      </w:r>
      <w:r w:rsidRPr="00507B6E">
        <w:t xml:space="preserve"> role in improving the prediction of fire propagation</w:t>
      </w:r>
      <w:r w:rsidR="001577AC">
        <w:t xml:space="preserve"> as well as mapping vulnerability of a house in WUI area</w:t>
      </w:r>
      <w:r w:rsidR="00F33164">
        <w:t>s</w:t>
      </w:r>
      <w:r w:rsidRPr="00507B6E">
        <w:t>.</w:t>
      </w:r>
    </w:p>
    <w:p w14:paraId="4433D8BB" w14:textId="0B2E18D9" w:rsidR="008A0CFF" w:rsidRDefault="00F33164" w:rsidP="000E0F13">
      <w:pPr>
        <w:spacing w:after="120"/>
        <w:ind w:firstLine="720"/>
        <w:jc w:val="both"/>
      </w:pPr>
      <w:r>
        <w:t xml:space="preserve">FDS currently has a </w:t>
      </w:r>
      <w:proofErr w:type="spellStart"/>
      <w:r>
        <w:t>Lagrangian</w:t>
      </w:r>
      <w:proofErr w:type="spellEnd"/>
      <w:r>
        <w:t xml:space="preserve"> particle for solid particle transport. The particles are considered either spherical or cylindrical </w:t>
      </w:r>
      <w:ins w:id="1" w:author="Mahmood Rashid" w:date="2021-10-25T10:28:00Z">
        <w:r w:rsidR="00EB32E8">
          <w:t xml:space="preserve">in </w:t>
        </w:r>
      </w:ins>
      <w:r>
        <w:t xml:space="preserve">shape. We have implemented </w:t>
      </w:r>
      <w:r w:rsidR="00650BF4">
        <w:t xml:space="preserve">Haider and </w:t>
      </w:r>
      <w:proofErr w:type="spellStart"/>
      <w:r w:rsidR="00650BF4">
        <w:t>Levenspiel</w:t>
      </w:r>
      <w:proofErr w:type="spellEnd"/>
      <w:r w:rsidR="00650BF4">
        <w:t xml:space="preserve"> drag model </w:t>
      </w:r>
      <w:r w:rsidR="00650BF4">
        <w:fldChar w:fldCharType="begin"/>
      </w:r>
      <w:r w:rsidR="00650BF4">
        <w:instrText xml:space="preserve"> ADDIN EN.CITE &lt;EndNote&gt;&lt;Cite&gt;&lt;Author&gt;Haider&lt;/Author&gt;&lt;Year&gt;1989&lt;/Year&gt;&lt;RecNum&gt;7&lt;/RecNum&gt;&lt;DisplayText&gt;[6]&lt;/DisplayText&gt;&lt;record&gt;&lt;rec-number&gt;9&lt;/rec-number&gt;&lt;foreign-keys&gt;&lt;key app="EN" db-id="vt2x0ds0q0z0d4edwtppdftoarxzzs2vvva0" timestamp="1634610493"&gt;9&lt;/key&gt;&lt;/foreign-keys&gt;&lt;ref-type name="Journal Article"&gt;17&lt;/ref-type&gt;&lt;contributors&gt;&lt;authors&gt;&lt;author&gt;Haider, A&lt;/author&gt;&lt;author&gt;Levenspiel, O&lt;/author&gt;&lt;/authors&gt;&lt;/contributors&gt;&lt;titles&gt;&lt;title&gt;Drag coefficient and terminal velocity of spherical and nonspherical particles&lt;/title&gt;&lt;secondary-title&gt;Powder technology&lt;/secondary-title&gt;&lt;/titles&gt;&lt;periodical&gt;&lt;full-title&gt;Powder technology&lt;/full-title&gt;&lt;/periodical&gt;&lt;pages&gt;63-70&lt;/pages&gt;&lt;volume&gt;58&lt;/volume&gt;&lt;number&gt;1&lt;/number&gt;&lt;dates&gt;&lt;year&gt;1989&lt;/year&gt;&lt;/dates&gt;&lt;isbn&gt;0032-5910&lt;/isbn&gt;&lt;urls&gt;&lt;/urls&gt;&lt;research-notes&gt;The work provides new drag law for us to modify the source code for non-spherical particles, further limits are disussed in Holzer 2008 paper&lt;/research-notes&gt;&lt;/record&gt;&lt;/Cite&gt;&lt;/EndNote&gt;</w:instrText>
      </w:r>
      <w:r w:rsidR="00650BF4">
        <w:fldChar w:fldCharType="separate"/>
      </w:r>
      <w:r w:rsidR="00650BF4">
        <w:rPr>
          <w:noProof/>
        </w:rPr>
        <w:t>[6]</w:t>
      </w:r>
      <w:r w:rsidR="00650BF4">
        <w:fldChar w:fldCharType="end"/>
      </w:r>
      <w:r w:rsidR="00650BF4">
        <w:t xml:space="preserve"> to account for sphericity of firebrand particles </w:t>
      </w:r>
      <w:r>
        <w:t xml:space="preserve">as demonstrated in </w:t>
      </w:r>
      <w:r>
        <w:rPr>
          <w:szCs w:val="24"/>
        </w:rPr>
        <w:fldChar w:fldCharType="begin"/>
      </w:r>
      <w:r>
        <w:rPr>
          <w:szCs w:val="24"/>
        </w:rPr>
        <w:instrText xml:space="preserve"> ADDIN EN.CITE &lt;EndNote&gt;&lt;Cite&gt;&lt;Author&gt;Wadhwani&lt;/Author&gt;&lt;Year&gt;2021&lt;/Year&gt;&lt;RecNum&gt;528&lt;/RecNum&gt;&lt;DisplayText&gt;[3]&lt;/DisplayText&gt;&lt;record&gt;&lt;rec-number&gt;528&lt;/rec-number&gt;&lt;foreign-keys&gt;&lt;key app="EN" db-id="5v02szvz05wrvae0w0sxt05ox5stpztft5fx" timestamp="1634874374"&gt;528&lt;/key&gt;&lt;/foreign-keys&gt;&lt;ref-type name="Conference Proceedings"&gt;10&lt;/ref-type&gt;&lt;contributors&gt;&lt;authors&gt;&lt;author&gt;Wadhwani, Rahul&lt;/author&gt;&lt;author&gt;Sutherland, Duncan&lt;/author&gt;&lt;author&gt;Thorpe, Graham&lt;/author&gt;&lt;author&gt;Moinuddin, KAM&lt;/author&gt;&lt;/authors&gt;&lt;/contributors&gt;&lt;titles&gt;&lt;title&gt;Improvement of drag model for non-burning firebrand transport in Fire Dynamics Simulator (accepted)&lt;/title&gt;&lt;secondary-title&gt;24th International Congress on Modelling and Simulation (MODSIM2021)&lt;/secondary-title&gt;&lt;/titles&gt;&lt;dates&gt;&lt;year&gt;2021&lt;/year&gt;&lt;pub-dates&gt;&lt;date&gt;December 6-10, 2021&lt;/date&gt;&lt;/pub-dates&gt;&lt;/dates&gt;&lt;pub-location&gt;Sydney, Australia&lt;/pub-location&gt;&lt;urls&gt;&lt;/urls&gt;&lt;/record&gt;&lt;/Cite&gt;&lt;/EndNote&gt;</w:instrText>
      </w:r>
      <w:r>
        <w:rPr>
          <w:szCs w:val="24"/>
        </w:rPr>
        <w:fldChar w:fldCharType="separate"/>
      </w:r>
      <w:r>
        <w:rPr>
          <w:noProof/>
          <w:szCs w:val="24"/>
        </w:rPr>
        <w:t>[3]</w:t>
      </w:r>
      <w:r>
        <w:rPr>
          <w:szCs w:val="24"/>
        </w:rPr>
        <w:fldChar w:fldCharType="end"/>
      </w:r>
      <w:r>
        <w:rPr>
          <w:szCs w:val="24"/>
        </w:rPr>
        <w:t>.</w:t>
      </w:r>
      <w:r w:rsidR="00F75571">
        <w:rPr>
          <w:szCs w:val="24"/>
        </w:rPr>
        <w:t xml:space="preserve"> FDS also </w:t>
      </w:r>
      <w:del w:id="2" w:author="Mahmood Rashid" w:date="2021-10-25T10:29:00Z">
        <w:r w:rsidR="00F75571" w:rsidDel="00EB32E8">
          <w:rPr>
            <w:szCs w:val="24"/>
          </w:rPr>
          <w:delText xml:space="preserve">have </w:delText>
        </w:r>
      </w:del>
      <w:ins w:id="3" w:author="Mahmood Rashid" w:date="2021-10-25T10:29:00Z">
        <w:r w:rsidR="00EB32E8">
          <w:rPr>
            <w:szCs w:val="24"/>
          </w:rPr>
          <w:t xml:space="preserve">has </w:t>
        </w:r>
      </w:ins>
      <w:r w:rsidR="00F75571">
        <w:rPr>
          <w:szCs w:val="24"/>
        </w:rPr>
        <w:t xml:space="preserve">an ignition model </w:t>
      </w:r>
      <w:del w:id="4" w:author="Mahmood Rashid" w:date="2021-10-25T10:31:00Z">
        <w:r w:rsidR="00F75571" w:rsidDel="00EB32E8">
          <w:rPr>
            <w:szCs w:val="24"/>
          </w:rPr>
          <w:delText xml:space="preserve">as </w:delText>
        </w:r>
      </w:del>
      <w:r w:rsidR="00F75571">
        <w:rPr>
          <w:szCs w:val="24"/>
        </w:rPr>
        <w:t xml:space="preserve">which can be used to model ignition by firebrand as shown in </w:t>
      </w:r>
      <w:r w:rsidR="00F75571">
        <w:rPr>
          <w:szCs w:val="24"/>
        </w:rPr>
        <w:fldChar w:fldCharType="begin"/>
      </w:r>
      <w:r w:rsidR="00F75571">
        <w:rPr>
          <w:szCs w:val="24"/>
        </w:rPr>
        <w:instrText xml:space="preserve"> ADDIN EN.CITE &lt;EndNote&gt;&lt;Cite&gt;&lt;Author&gt;Wadhwani&lt;/Author&gt;&lt;Year&gt;2019&lt;/Year&gt;&lt;RecNum&gt;497&lt;/RecNum&gt;&lt;DisplayText&gt;[7]&lt;/DisplayText&gt;&lt;record&gt;&lt;rec-number&gt;497&lt;/rec-number&gt;&lt;foreign-keys&gt;&lt;key app="EN" db-id="5v02szvz05wrvae0w0sxt05ox5stpztft5fx" timestamp="0"&gt;497&lt;/key&gt;&lt;/foreign-keys&gt;&lt;ref-type name="Thesis"&gt;32&lt;/ref-type&gt;&lt;contributors&gt;&lt;authors&gt;&lt;author&gt;Wadhwani, Rahul&lt;/author&gt;&lt;/authors&gt;&lt;/contributors&gt;&lt;titles&gt;&lt;title&gt;Physics-based simulation of short-range spotting in wildfires&lt;/title&gt;&lt;secondary-title&gt;College of Engineering and Sciences&lt;/secondary-title&gt;&lt;/titles&gt;&lt;volume&gt;PhD Thesis&lt;/volume&gt;&lt;dates&gt;&lt;year&gt;2019&lt;/year&gt;&lt;/dates&gt;&lt;pub-location&gt;Melbourne&lt;/pub-location&gt;&lt;publisher&gt;Victoria University&lt;/publisher&gt;&lt;urls&gt;&lt;/urls&gt;&lt;/record&gt;&lt;/Cite&gt;&lt;/EndNote&gt;</w:instrText>
      </w:r>
      <w:r w:rsidR="00F75571">
        <w:rPr>
          <w:szCs w:val="24"/>
        </w:rPr>
        <w:fldChar w:fldCharType="separate"/>
      </w:r>
      <w:r w:rsidR="00F75571">
        <w:rPr>
          <w:noProof/>
          <w:szCs w:val="24"/>
        </w:rPr>
        <w:t>[7]</w:t>
      </w:r>
      <w:r w:rsidR="00F75571">
        <w:rPr>
          <w:szCs w:val="24"/>
        </w:rPr>
        <w:fldChar w:fldCharType="end"/>
      </w:r>
      <w:r w:rsidR="00F75571">
        <w:rPr>
          <w:szCs w:val="24"/>
        </w:rPr>
        <w:t xml:space="preserve">, </w:t>
      </w:r>
      <w:del w:id="5" w:author="Mahmood Rashid" w:date="2021-10-25T10:31:00Z">
        <w:r w:rsidR="00F75571" w:rsidDel="00EB32E8">
          <w:rPr>
            <w:szCs w:val="24"/>
          </w:rPr>
          <w:delText xml:space="preserve">but </w:delText>
        </w:r>
      </w:del>
      <w:proofErr w:type="spellStart"/>
      <w:r w:rsidR="00F75571">
        <w:rPr>
          <w:szCs w:val="24"/>
        </w:rPr>
        <w:t>rquires</w:t>
      </w:r>
      <w:proofErr w:type="spellEnd"/>
      <w:r w:rsidR="00F75571">
        <w:rPr>
          <w:szCs w:val="24"/>
        </w:rPr>
        <w:t xml:space="preserve"> a very fine grid resolution around the impact location. The missing part is a firebrand generation model. Currently, a specific rate of firebrands with different shapes, sizes and masses can be ejected from a source location. </w:t>
      </w:r>
      <w:r w:rsidR="00B02421">
        <w:rPr>
          <w:szCs w:val="24"/>
        </w:rPr>
        <w:t xml:space="preserve">This rate can be obtained from experimental studies. However, there is a scarcity of such experimental data. </w:t>
      </w:r>
      <w:r w:rsidR="008A0CFF">
        <w:t xml:space="preserve">Hudson et al. </w:t>
      </w:r>
      <w:r w:rsidR="008A0CFF">
        <w:fldChar w:fldCharType="begin"/>
      </w:r>
      <w:r w:rsidR="008A0CFF">
        <w:instrText xml:space="preserve"> ADDIN EN.CITE &lt;EndNote&gt;&lt;Cite&gt;&lt;Author&gt;Hudson&lt;/Author&gt;&lt;Year&gt;2020&lt;/Year&gt;&lt;RecNum&gt;521&lt;/RecNum&gt;&lt;DisplayText&gt;[8, 9]&lt;/DisplayText&gt;&lt;record&gt;&lt;rec-number&gt;521&lt;/rec-number&gt;&lt;foreign-keys&gt;&lt;key app="EN" db-id="5v02szvz05wrvae0w0sxt05ox5stpztft5fx" timestamp="1634866740"&gt;521&lt;/key&gt;&lt;/foreign-keys&gt;&lt;ref-type name="Journal Article"&gt;17&lt;/ref-type&gt;&lt;contributors&gt;&lt;authors&gt;&lt;author&gt;Hudson, Tyler R&lt;/author&gt;&lt;author&gt;Bray, Ryan B&lt;/author&gt;&lt;author&gt;Blunck, David L&lt;/author&gt;&lt;author&gt;Page, Wesley&lt;/author&gt;&lt;author&gt;Butler, Bret &lt;/author&gt;&lt;/authors&gt;&lt;/contributors&gt;&lt;titles&gt;&lt;title&gt;Effects of fuel morphology on ember generation characteristics at the tree scale&lt;/title&gt;&lt;secondary-title&gt;International Journal of Wildland Fire&lt;/secondary-title&gt;&lt;/titles&gt;&lt;periodical&gt;&lt;full-title&gt;International Journal of Wildland Fire&lt;/full-title&gt;&lt;/periodical&gt;&lt;pages&gt;1042-1051&lt;/pages&gt;&lt;volume&gt;29&lt;/volume&gt;&lt;number&gt;11&lt;/number&gt;&lt;dates&gt;&lt;year&gt;2020&lt;/year&gt;&lt;/dates&gt;&lt;isbn&gt;1448-5516&lt;/isbn&gt;&lt;urls&gt;&lt;/urls&gt;&lt;/record&gt;&lt;/Cite&gt;&lt;Cite&gt;&lt;Author&gt;Adusumilli&lt;/Author&gt;&lt;Year&gt;2020&lt;/Year&gt;&lt;RecNum&gt;522&lt;/RecNum&gt;&lt;record&gt;&lt;rec-number&gt;522&lt;/rec-number&gt;&lt;foreign-keys&gt;&lt;key app="EN" db-id="5v02szvz05wrvae0w0sxt05ox5stpztft5fx" timestamp="1634866740"&gt;522&lt;/key&gt;&lt;/foreign-keys&gt;&lt;ref-type name="Journal Article"&gt;17&lt;/ref-type&gt;&lt;contributors&gt;&lt;authors&gt;&lt;author&gt;Adusumilli, Sampath&lt;/author&gt;&lt;author&gt;Hudson, Tyler&lt;/author&gt;&lt;author&gt;Gardner, Nathan&lt;/author&gt;&lt;author&gt;Blunck, David L &lt;/author&gt;&lt;/authors&gt;&lt;/contributors&gt;&lt;titles&gt;&lt;title&gt;Quantifying production of hot firebrands using a fire-resistant fabric&lt;/title&gt;&lt;secondary-title&gt;International Journal of Wildland Fire&lt;/secondary-title&gt;&lt;/titles&gt;&lt;periodical&gt;&lt;full-title&gt;International Journal of Wildland Fire&lt;/full-title&gt;&lt;/periodical&gt;&lt;pages&gt;154-159&lt;/pages&gt;&lt;volume&gt;30&lt;/volume&gt;&lt;number&gt;2&lt;/number&gt;&lt;dates&gt;&lt;year&gt;2020&lt;/year&gt;&lt;/dates&gt;&lt;isbn&gt;1448-5516&lt;/isbn&gt;&lt;urls&gt;&lt;/urls&gt;&lt;/record&gt;&lt;/Cite&gt;&lt;/EndNote&gt;</w:instrText>
      </w:r>
      <w:r w:rsidR="008A0CFF">
        <w:fldChar w:fldCharType="separate"/>
      </w:r>
      <w:r w:rsidR="008A0CFF">
        <w:rPr>
          <w:noProof/>
        </w:rPr>
        <w:t>[8, 9]</w:t>
      </w:r>
      <w:r w:rsidR="008A0CFF">
        <w:fldChar w:fldCharType="end"/>
      </w:r>
      <w:r w:rsidR="008A0CFF">
        <w:rPr>
          <w:noProof/>
        </w:rPr>
        <w:t xml:space="preserve"> </w:t>
      </w:r>
      <w:del w:id="6" w:author="Mahmood Rashid" w:date="2021-10-25T10:32:00Z">
        <w:r w:rsidR="008A0CFF" w:rsidDel="00EB32E8">
          <w:rPr>
            <w:noProof/>
          </w:rPr>
          <w:delText xml:space="preserve">recently </w:delText>
        </w:r>
      </w:del>
      <w:r w:rsidR="008A0CFF">
        <w:t xml:space="preserve">at Oregon State University </w:t>
      </w:r>
      <w:ins w:id="7" w:author="Mahmood Rashid" w:date="2021-10-25T10:32:00Z">
        <w:r w:rsidR="00EB32E8">
          <w:t xml:space="preserve">recently </w:t>
        </w:r>
      </w:ins>
      <w:r w:rsidR="008A0CFF">
        <w:t>conducted experiments with various vegetation such as  Douglas fir, Grand-fir, Western Juniper, and Ponderosa pine. An important aim of Hudson et al. is to determine firebrand landing flux per kg of mass loss (pcs/m</w:t>
      </w:r>
      <w:r w:rsidR="008A0CFF">
        <w:rPr>
          <w:vertAlign w:val="superscript"/>
        </w:rPr>
        <w:t>2</w:t>
      </w:r>
      <w:r w:rsidR="008A0CFF">
        <w:t xml:space="preserve">/kg). It was followed by Adusumilli et al. </w:t>
      </w:r>
      <w:r w:rsidR="008A0CFF">
        <w:fldChar w:fldCharType="begin"/>
      </w:r>
      <w:r w:rsidR="008A0CFF">
        <w:instrText xml:space="preserve"> ADDIN EN.CITE &lt;EndNote&gt;&lt;Cite&gt;&lt;Author&gt;Adusumilli&lt;/Author&gt;&lt;Year&gt;2021&lt;/Year&gt;&lt;RecNum&gt;523&lt;/RecNum&gt;&lt;DisplayText&gt;[10]&lt;/DisplayText&gt;&lt;record&gt;&lt;rec-number&gt;523&lt;/rec-number&gt;&lt;foreign-keys&gt;&lt;key app="EN" db-id="5v02szvz05wrvae0w0sxt05ox5stpztft5fx" timestamp="1634866740"&gt;523&lt;/key&gt;&lt;/foreign-keys&gt;&lt;ref-type name="Journal Article"&gt;17&lt;/ref-type&gt;&lt;contributors&gt;&lt;authors&gt;&lt;author&gt;Adusumilli, Sampath&lt;/author&gt;&lt;author&gt;Chaplen, James E&lt;/author&gt;&lt;author&gt;Blunck, David L &lt;/author&gt;&lt;/authors&gt;&lt;/contributors&gt;&lt;titles&gt;&lt;title&gt;Firebrand generation rates at the source for trees and a shrub&lt;/title&gt;&lt;secondary-title&gt;Frontiers in Mechanical Engineering&lt;/secondary-title&gt;&lt;/titles&gt;&lt;periodical&gt;&lt;full-title&gt;Frontiers in Mechanical Engineering&lt;/full-title&gt;&lt;/periodical&gt;&lt;pages&gt;35&lt;/pages&gt;&lt;dates&gt;&lt;year&gt;2021&lt;/year&gt;&lt;/dates&gt;&lt;isbn&gt;2297-3079&lt;/isbn&gt;&lt;urls&gt;&lt;/urls&gt;&lt;/record&gt;&lt;/Cite&gt;&lt;/EndNote&gt;</w:instrText>
      </w:r>
      <w:r w:rsidR="008A0CFF">
        <w:fldChar w:fldCharType="separate"/>
      </w:r>
      <w:r w:rsidR="008A0CFF">
        <w:rPr>
          <w:noProof/>
        </w:rPr>
        <w:t>[10]</w:t>
      </w:r>
      <w:r w:rsidR="008A0CFF">
        <w:fldChar w:fldCharType="end"/>
      </w:r>
      <w:r w:rsidR="008A0CFF">
        <w:t xml:space="preserve"> by proposing a </w:t>
      </w:r>
      <w:commentRangeStart w:id="8"/>
      <w:r w:rsidR="008A0CFF">
        <w:t>linear interpolation</w:t>
      </w:r>
      <w:commentRangeEnd w:id="8"/>
      <w:r w:rsidR="00FF16A7">
        <w:rPr>
          <w:rStyle w:val="CommentReference"/>
        </w:rPr>
        <w:commentReference w:id="8"/>
      </w:r>
      <w:r w:rsidR="008A0CFF">
        <w:t xml:space="preserve"> method to approximate the firebrands landing number and the number of firebrands generated at the tree source. Douglas fir, Ponderosa Pine, and sagebrush vegetations were subjects of this study. Therefore, an approximate firebrand generation data per kg </w:t>
      </w:r>
      <w:r w:rsidR="001259E5">
        <w:t xml:space="preserve">(pcs/kg) </w:t>
      </w:r>
      <w:r w:rsidR="008A0CFF">
        <w:t xml:space="preserve">of mass loss for Douglas fir and Ponderosa Pine is available. We aim to modify FDS source in this study, so that from the burning tree approximate </w:t>
      </w:r>
      <w:r w:rsidR="001259E5">
        <w:t xml:space="preserve">number of </w:t>
      </w:r>
      <w:r w:rsidR="008A0CFF">
        <w:t xml:space="preserve">firebrand </w:t>
      </w:r>
      <w:r w:rsidR="001259E5">
        <w:t xml:space="preserve">is </w:t>
      </w:r>
      <w:r w:rsidR="008A0CFF">
        <w:t>gener</w:t>
      </w:r>
      <w:r w:rsidR="001259E5">
        <w:t xml:space="preserve">ated as function of tree burning rate. FDS has a well-established model to predict tree burning rate and forest fire propagation </w:t>
      </w:r>
      <w:r w:rsidR="001259E5">
        <w:fldChar w:fldCharType="begin"/>
      </w:r>
      <w:r w:rsidR="001259E5">
        <w:instrText xml:space="preserve"> ADDIN EN.CITE &lt;EndNote&gt;&lt;Cite&gt;&lt;Author&gt;Moinuddin&lt;/Author&gt;&lt;Year&gt;2019&lt;/Year&gt;&lt;RecNum&gt;499&lt;/RecNum&gt;&lt;DisplayText&gt;[11]&lt;/DisplayText&gt;&lt;record&gt;&lt;rec-number&gt;499&lt;/rec-number&gt;&lt;foreign-keys&gt;&lt;key app="EN" db-id="5v02szvz05wrvae0w0sxt05ox5stpztft5fx" timestamp="0"&gt;499&lt;/key&gt;&lt;/foreign-keys&gt;&lt;ref-type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Simulation&lt;/secondary-title&gt;&lt;/titles&gt;&lt;dates&gt;&lt;year&gt;2019&lt;/year&gt;&lt;/dates&gt;&lt;isbn&gt;0378-4754&lt;/isbn&gt;&lt;urls&gt;&lt;/urls&gt;&lt;/record&gt;&lt;/Cite&gt;&lt;/EndNote&gt;</w:instrText>
      </w:r>
      <w:r w:rsidR="001259E5">
        <w:fldChar w:fldCharType="separate"/>
      </w:r>
      <w:r w:rsidR="001259E5">
        <w:rPr>
          <w:noProof/>
        </w:rPr>
        <w:t>[11]</w:t>
      </w:r>
      <w:r w:rsidR="001259E5">
        <w:fldChar w:fldCharType="end"/>
      </w:r>
      <w:r w:rsidR="001259E5">
        <w:t xml:space="preserve">. </w:t>
      </w:r>
    </w:p>
    <w:p w14:paraId="68121B4A" w14:textId="77777777" w:rsidR="005F2EC8" w:rsidRDefault="005F2EC8" w:rsidP="005F2EC8">
      <w:pPr>
        <w:pStyle w:val="Heading2"/>
      </w:pPr>
      <w:r>
        <w:t xml:space="preserve">2.1 Goals and </w:t>
      </w:r>
      <w:commentRangeStart w:id="9"/>
      <w:r>
        <w:t>objectives</w:t>
      </w:r>
      <w:commentRangeEnd w:id="9"/>
      <w:r w:rsidR="00DC7195">
        <w:rPr>
          <w:rStyle w:val="CommentReference"/>
          <w:rFonts w:cs="Times New Roman"/>
          <w:b w:val="0"/>
          <w:bCs w:val="0"/>
          <w:iCs w:val="0"/>
          <w:lang w:val="en-US"/>
        </w:rPr>
        <w:commentReference w:id="9"/>
      </w:r>
    </w:p>
    <w:p w14:paraId="772A4C58" w14:textId="1071352A" w:rsidR="00484F0E" w:rsidRPr="00512046" w:rsidRDefault="00484F0E" w:rsidP="000E0F13">
      <w:pPr>
        <w:autoSpaceDE w:val="0"/>
        <w:autoSpaceDN w:val="0"/>
        <w:adjustRightInd w:val="0"/>
        <w:spacing w:after="120"/>
        <w:jc w:val="both"/>
      </w:pPr>
      <w:r w:rsidRPr="00512046">
        <w:rPr>
          <w:rFonts w:cs="Calibri"/>
          <w:szCs w:val="24"/>
          <w:lang w:val="en-AU" w:eastAsia="en-AU"/>
        </w:rPr>
        <w:t xml:space="preserve">Developing a simple and validated firebrand generation </w:t>
      </w:r>
      <w:proofErr w:type="spellStart"/>
      <w:r w:rsidRPr="00512046">
        <w:rPr>
          <w:rFonts w:cs="Calibri"/>
          <w:szCs w:val="24"/>
          <w:lang w:val="en-AU" w:eastAsia="en-AU"/>
        </w:rPr>
        <w:t>submodel</w:t>
      </w:r>
      <w:proofErr w:type="spellEnd"/>
      <w:r w:rsidRPr="00512046">
        <w:rPr>
          <w:rFonts w:cs="Calibri"/>
          <w:szCs w:val="24"/>
          <w:lang w:val="en-AU" w:eastAsia="en-AU"/>
        </w:rPr>
        <w:t xml:space="preserve"> in FDS will be a primary output</w:t>
      </w:r>
      <w:ins w:id="10" w:author="Mahmood Rashid" w:date="2021-10-25T10:37:00Z">
        <w:r w:rsidR="00C1280B">
          <w:rPr>
            <w:rFonts w:cs="Calibri"/>
            <w:szCs w:val="24"/>
            <w:lang w:val="en-AU" w:eastAsia="en-AU"/>
          </w:rPr>
          <w:t xml:space="preserve"> (or deliverable?)</w:t>
        </w:r>
      </w:ins>
      <w:r w:rsidRPr="00512046">
        <w:rPr>
          <w:rFonts w:cs="Calibri"/>
          <w:szCs w:val="24"/>
          <w:lang w:val="en-AU" w:eastAsia="en-AU"/>
        </w:rPr>
        <w:t>. This is included in FDS roadmap (</w:t>
      </w:r>
      <w:hyperlink r:id="rId13" w:history="1">
        <w:r w:rsidRPr="00512046">
          <w:rPr>
            <w:rStyle w:val="Hyperlink"/>
            <w:rFonts w:cs="Calibri"/>
            <w:szCs w:val="24"/>
            <w:lang w:val="en-AU" w:eastAsia="en-AU"/>
          </w:rPr>
          <w:t>https://github.com/firemodels/fds/wiki/FDS-Road-Map</w:t>
        </w:r>
      </w:hyperlink>
      <w:r w:rsidRPr="00512046">
        <w:rPr>
          <w:rFonts w:cs="Calibri"/>
          <w:szCs w:val="24"/>
          <w:lang w:val="en-AU" w:eastAsia="en-AU"/>
        </w:rPr>
        <w:t xml:space="preserve">). Once firebrand flux upon structures can be modelled using FDS, </w:t>
      </w:r>
      <w:bookmarkStart w:id="11" w:name="_Hlk19091937"/>
      <w:r w:rsidRPr="00512046">
        <w:t>physics-based simulations for performance-based design for construction in WUI.</w:t>
      </w:r>
      <w:bookmarkEnd w:id="11"/>
      <w:r w:rsidRPr="00512046">
        <w:t xml:space="preserve"> Demonstrating the feasibility that fire, firebrand and heat flux from an idealized forest fire impacting on structures can be modelled will be a major outcome of the project towards adopting performance-based design in WUI. </w:t>
      </w:r>
      <w:r w:rsidR="00512046" w:rsidRPr="00512046">
        <w:t xml:space="preserve">Furthermore, prescriptive building standards (such as </w:t>
      </w:r>
      <w:r w:rsidR="00512046" w:rsidRPr="00512046">
        <w:fldChar w:fldCharType="begin"/>
      </w:r>
      <w:r w:rsidR="00F33164">
        <w:instrText xml:space="preserve"> ADDIN EN.CITE &lt;EndNote&gt;&lt;Cite&gt;&lt;Author&gt;Sydney&lt;/Author&gt;&lt;Year&gt;2009&lt;/Year&gt;&lt;RecNum&gt;216&lt;/RecNum&gt;&lt;DisplayText&gt;[5]&lt;/DisplayText&gt;&lt;record&gt;&lt;rec-number&gt;216&lt;/rec-number&gt;&lt;foreign-keys&gt;&lt;key app="EN" db-id="5v02szvz05wrvae0w0sxt05ox5stpztft5fx" timestamp="0"&gt;216&lt;/key&gt;&lt;/foreign-keys&gt;&lt;ref-type name="Generic"&gt;13&lt;/ref-type&gt;&lt;contributors&gt;&lt;authors&gt;&lt;author&gt;Standards Australia: Sydney&lt;/author&gt;&lt;/authors&gt;&lt;/contributors&gt;&lt;titles&gt;&lt;title&gt;AS 3959-2009: Construction of buildings in bushfire prone areas, Standards Australia: Sydney&lt;/title&gt;&lt;/titles&gt;&lt;dates&gt;&lt;year&gt;2009&lt;/year&gt;&lt;/dates&gt;&lt;urls&gt;&lt;/urls&gt;&lt;research-notes&gt;The work is useful for thesis introduction and discussion about ember attack on structures&lt;/research-notes&gt;&lt;/record&gt;&lt;/Cite&gt;&lt;/EndNote&gt;</w:instrText>
      </w:r>
      <w:r w:rsidR="00512046" w:rsidRPr="00512046">
        <w:fldChar w:fldCharType="separate"/>
      </w:r>
      <w:r w:rsidR="00F33164">
        <w:rPr>
          <w:noProof/>
        </w:rPr>
        <w:t>[5]</w:t>
      </w:r>
      <w:r w:rsidR="00512046" w:rsidRPr="00512046">
        <w:fldChar w:fldCharType="end"/>
      </w:r>
      <w:r w:rsidR="00512046" w:rsidRPr="00512046">
        <w:t xml:space="preserve"> ) can be improved by quantifying firebrand flux (besides radiative heat flux) using the improved FDS model.</w:t>
      </w:r>
    </w:p>
    <w:p w14:paraId="39E5EAC7" w14:textId="77777777" w:rsidR="005F2EC8" w:rsidRDefault="005F2EC8" w:rsidP="005F2EC8">
      <w:pPr>
        <w:pStyle w:val="Heading2"/>
      </w:pPr>
      <w:r>
        <w:t xml:space="preserve">2.2 Scope </w:t>
      </w:r>
    </w:p>
    <w:p w14:paraId="446C9781" w14:textId="77777777" w:rsidR="005F2EC8" w:rsidRDefault="005F2EC8" w:rsidP="00CF4569">
      <w:pPr>
        <w:jc w:val="both"/>
        <w:rPr>
          <w:szCs w:val="24"/>
          <w:lang w:val="en-AU"/>
        </w:rPr>
      </w:pPr>
      <w:r>
        <w:rPr>
          <w:szCs w:val="24"/>
          <w:lang w:val="en-AU"/>
        </w:rPr>
        <w:t>This study will address the following issues:</w:t>
      </w:r>
    </w:p>
    <w:p w14:paraId="14FD0715" w14:textId="77777777" w:rsidR="005F2EC8" w:rsidRDefault="00CF4569" w:rsidP="009741ED">
      <w:pPr>
        <w:numPr>
          <w:ilvl w:val="0"/>
          <w:numId w:val="1"/>
        </w:numPr>
        <w:tabs>
          <w:tab w:val="clear" w:pos="720"/>
          <w:tab w:val="num" w:pos="900"/>
        </w:tabs>
        <w:ind w:firstLine="0"/>
        <w:jc w:val="both"/>
        <w:rPr>
          <w:szCs w:val="24"/>
          <w:lang w:val="en-AU"/>
        </w:rPr>
      </w:pPr>
      <w:r>
        <w:rPr>
          <w:szCs w:val="24"/>
          <w:lang w:val="en-AU"/>
        </w:rPr>
        <w:lastRenderedPageBreak/>
        <w:t xml:space="preserve"> </w:t>
      </w:r>
      <w:r w:rsidR="002129E8">
        <w:rPr>
          <w:szCs w:val="24"/>
          <w:lang w:val="en-AU"/>
        </w:rPr>
        <w:t xml:space="preserve">Implement a firebrand generation </w:t>
      </w:r>
      <w:proofErr w:type="spellStart"/>
      <w:r w:rsidR="002129E8">
        <w:rPr>
          <w:szCs w:val="24"/>
          <w:lang w:val="en-AU"/>
        </w:rPr>
        <w:t>submodel</w:t>
      </w:r>
      <w:proofErr w:type="spellEnd"/>
      <w:r w:rsidR="002129E8">
        <w:rPr>
          <w:szCs w:val="24"/>
          <w:lang w:val="en-AU"/>
        </w:rPr>
        <w:t xml:space="preserve"> in</w:t>
      </w:r>
      <w:r w:rsidR="005F2EC8">
        <w:rPr>
          <w:szCs w:val="24"/>
          <w:lang w:val="en-AU"/>
        </w:rPr>
        <w:t xml:space="preserve"> FDS </w:t>
      </w:r>
      <w:r w:rsidR="002129E8">
        <w:rPr>
          <w:szCs w:val="24"/>
          <w:lang w:val="en-AU"/>
        </w:rPr>
        <w:t>based on fuel mass loss rate</w:t>
      </w:r>
    </w:p>
    <w:p w14:paraId="4A057497" w14:textId="77777777" w:rsidR="005F2EC8" w:rsidRDefault="00CF4569" w:rsidP="009741ED">
      <w:pPr>
        <w:numPr>
          <w:ilvl w:val="0"/>
          <w:numId w:val="1"/>
        </w:numPr>
        <w:tabs>
          <w:tab w:val="clear" w:pos="720"/>
          <w:tab w:val="num" w:pos="900"/>
        </w:tabs>
        <w:ind w:firstLine="0"/>
        <w:jc w:val="both"/>
        <w:rPr>
          <w:szCs w:val="24"/>
          <w:lang w:val="en-AU"/>
        </w:rPr>
      </w:pPr>
      <w:r>
        <w:rPr>
          <w:szCs w:val="24"/>
          <w:lang w:val="en-AU"/>
        </w:rPr>
        <w:t xml:space="preserve"> Validate the implemented model against</w:t>
      </w:r>
      <w:r w:rsidR="00702945">
        <w:rPr>
          <w:szCs w:val="24"/>
          <w:lang w:val="en-AU"/>
        </w:rPr>
        <w:t xml:space="preserve"> </w:t>
      </w:r>
      <w:r w:rsidR="00702945">
        <w:rPr>
          <w:color w:val="000000"/>
          <w:lang w:val="en-AU"/>
        </w:rPr>
        <w:t xml:space="preserve">a single Douglas </w:t>
      </w:r>
      <w:r>
        <w:rPr>
          <w:color w:val="000000"/>
          <w:lang w:val="en-AU"/>
        </w:rPr>
        <w:t>t</w:t>
      </w:r>
      <w:r w:rsidR="00702945">
        <w:rPr>
          <w:color w:val="000000"/>
          <w:lang w:val="en-AU"/>
        </w:rPr>
        <w:t>ree fire</w:t>
      </w:r>
      <w:r>
        <w:rPr>
          <w:color w:val="000000"/>
          <w:lang w:val="en-AU"/>
        </w:rPr>
        <w:t xml:space="preserve"> experiment conducted at National Institute of Standard and Technology (NIST)</w:t>
      </w:r>
      <w:r w:rsidR="00702945">
        <w:rPr>
          <w:color w:val="000000"/>
          <w:lang w:val="en-AU"/>
        </w:rPr>
        <w:t xml:space="preserve"> </w:t>
      </w:r>
      <w:r>
        <w:rPr>
          <w:color w:val="000000"/>
          <w:lang w:val="en-AU"/>
        </w:rPr>
        <w:t>comparing</w:t>
      </w:r>
      <w:r w:rsidR="00702945">
        <w:rPr>
          <w:color w:val="000000"/>
          <w:lang w:val="en-AU"/>
        </w:rPr>
        <w:t xml:space="preserve"> </w:t>
      </w:r>
      <w:r w:rsidR="00FA0695">
        <w:rPr>
          <w:color w:val="000000"/>
          <w:lang w:val="en-AU"/>
        </w:rPr>
        <w:t xml:space="preserve">dry fuel mass loss rate and firebrand landing on collecting trays </w:t>
      </w:r>
    </w:p>
    <w:p w14:paraId="4E569507" w14:textId="77777777" w:rsidR="005F2EC8" w:rsidRDefault="00CF4569" w:rsidP="000E0F13">
      <w:pPr>
        <w:numPr>
          <w:ilvl w:val="0"/>
          <w:numId w:val="1"/>
        </w:numPr>
        <w:tabs>
          <w:tab w:val="clear" w:pos="720"/>
          <w:tab w:val="num" w:pos="900"/>
        </w:tabs>
        <w:spacing w:after="120"/>
        <w:ind w:firstLine="0"/>
        <w:jc w:val="both"/>
        <w:rPr>
          <w:szCs w:val="24"/>
          <w:lang w:val="en-AU"/>
        </w:rPr>
      </w:pPr>
      <w:r>
        <w:rPr>
          <w:szCs w:val="24"/>
          <w:lang w:val="en-AU"/>
        </w:rPr>
        <w:t xml:space="preserve"> </w:t>
      </w:r>
      <w:r w:rsidR="00FA0695">
        <w:rPr>
          <w:szCs w:val="24"/>
          <w:lang w:val="en-AU"/>
        </w:rPr>
        <w:t xml:space="preserve">Simulate </w:t>
      </w:r>
      <w:r>
        <w:rPr>
          <w:szCs w:val="24"/>
          <w:lang w:val="en-AU"/>
        </w:rPr>
        <w:t>fire propagations in an</w:t>
      </w:r>
      <w:r w:rsidR="00FA0695">
        <w:rPr>
          <w:szCs w:val="24"/>
          <w:lang w:val="en-AU"/>
        </w:rPr>
        <w:t xml:space="preserve"> idealised forest consisting </w:t>
      </w:r>
      <w:r w:rsidR="00FA0695">
        <w:rPr>
          <w:color w:val="000000"/>
          <w:lang w:val="en-AU"/>
        </w:rPr>
        <w:t xml:space="preserve">Douglas </w:t>
      </w:r>
      <w:r>
        <w:rPr>
          <w:color w:val="000000"/>
          <w:lang w:val="en-AU"/>
        </w:rPr>
        <w:t>t</w:t>
      </w:r>
      <w:r w:rsidR="00FA0695">
        <w:rPr>
          <w:color w:val="000000"/>
          <w:lang w:val="en-AU"/>
        </w:rPr>
        <w:t>ree</w:t>
      </w:r>
      <w:r>
        <w:rPr>
          <w:color w:val="000000"/>
          <w:lang w:val="en-AU"/>
        </w:rPr>
        <w:t>s standing on surface fuel and mapping vulnerability (in terms of firebrand flux and heat flux) on a structure at the end of a forest.</w:t>
      </w:r>
    </w:p>
    <w:p w14:paraId="1A5334BD" w14:textId="77777777" w:rsidR="005F2EC8" w:rsidRDefault="005F2EC8" w:rsidP="005F2EC8">
      <w:pPr>
        <w:pStyle w:val="Heading2"/>
      </w:pPr>
      <w:r>
        <w:t>2.3</w:t>
      </w:r>
      <w:r>
        <w:tab/>
        <w:t>Technical Approach</w:t>
      </w:r>
    </w:p>
    <w:p w14:paraId="051AFAEC" w14:textId="77777777" w:rsidR="005F2EC8" w:rsidRDefault="005F2EC8" w:rsidP="00CF4569">
      <w:pPr>
        <w:keepNext/>
        <w:rPr>
          <w:rFonts w:cs="Arial"/>
          <w:bCs/>
          <w:szCs w:val="24"/>
          <w:lang w:val="en-AU"/>
        </w:rPr>
      </w:pPr>
      <w:r>
        <w:rPr>
          <w:rFonts w:cs="Arial"/>
          <w:bCs/>
          <w:szCs w:val="24"/>
          <w:lang w:val="en-AU"/>
        </w:rPr>
        <w:t>The following tasks will be undertaken to achieve the project goals:</w:t>
      </w:r>
    </w:p>
    <w:p w14:paraId="7718F56A" w14:textId="77777777" w:rsidR="00227FA8" w:rsidRPr="00C62722" w:rsidRDefault="00227FA8" w:rsidP="00CF4569">
      <w:pPr>
        <w:keepNext/>
        <w:rPr>
          <w:rFonts w:cs="Arial"/>
          <w:bCs/>
          <w:sz w:val="12"/>
          <w:szCs w:val="12"/>
          <w:lang w:val="en-AU"/>
        </w:rPr>
      </w:pPr>
    </w:p>
    <w:p w14:paraId="138BE0DE" w14:textId="6320DEAD" w:rsidR="005F2EC8" w:rsidRDefault="00AD4FF0" w:rsidP="005F2EC8">
      <w:pPr>
        <w:pStyle w:val="Heading3"/>
      </w:pPr>
      <w:r>
        <w:t>2.</w:t>
      </w:r>
      <w:r w:rsidR="005F2EC8">
        <w:t>3.1</w:t>
      </w:r>
      <w:r w:rsidR="005F2EC8">
        <w:tab/>
      </w:r>
      <w:r w:rsidR="00227FA8">
        <w:t>Implementing a firebrand generation submodel in FDS</w:t>
      </w:r>
    </w:p>
    <w:p w14:paraId="49A0C990" w14:textId="5715360D" w:rsidR="00DA2F88" w:rsidRDefault="00DA2F88" w:rsidP="00DD4976">
      <w:pPr>
        <w:ind w:firstLine="284"/>
        <w:jc w:val="both"/>
      </w:pPr>
      <w:r>
        <w:t xml:space="preserve">FDS’ output </w:t>
      </w:r>
      <w:r w:rsidRPr="005E483D">
        <w:t>file</w:t>
      </w:r>
      <w:r w:rsidRPr="00DA2F88">
        <w:rPr>
          <w:i/>
        </w:rPr>
        <w:t xml:space="preserve"> filename_HRR.csv</w:t>
      </w:r>
      <w:r w:rsidR="005E483D">
        <w:t xml:space="preserve"> </w:t>
      </w:r>
      <w:r>
        <w:t>gives dry fuel mass loss rate (kg/s). This output quantity will be linked with approximate firebrand generation data per kg (</w:t>
      </w:r>
      <w:commentRangeStart w:id="12"/>
      <w:r>
        <w:t>pcs</w:t>
      </w:r>
      <w:commentRangeEnd w:id="12"/>
      <w:r w:rsidR="00EE0424">
        <w:rPr>
          <w:rStyle w:val="CommentReference"/>
        </w:rPr>
        <w:commentReference w:id="12"/>
      </w:r>
      <w:r>
        <w:t xml:space="preserve">/kg) of mass loss for Douglas fir from </w:t>
      </w:r>
      <w:r>
        <w:fldChar w:fldCharType="begin"/>
      </w:r>
      <w:r>
        <w:instrText xml:space="preserve"> ADDIN EN.CITE &lt;EndNote&gt;&lt;Cite&gt;&lt;Author&gt;Hudson&lt;/Author&gt;&lt;Year&gt;2020&lt;/Year&gt;&lt;RecNum&gt;521&lt;/RecNum&gt;&lt;DisplayText&gt;[8, 9]&lt;/DisplayText&gt;&lt;record&gt;&lt;rec-number&gt;521&lt;/rec-number&gt;&lt;foreign-keys&gt;&lt;key app="EN" db-id="5v02szvz05wrvae0w0sxt05ox5stpztft5fx" timestamp="1634866740"&gt;521&lt;/key&gt;&lt;/foreign-keys&gt;&lt;ref-type name="Journal Article"&gt;17&lt;/ref-type&gt;&lt;contributors&gt;&lt;authors&gt;&lt;author&gt;Hudson, Tyler R&lt;/author&gt;&lt;author&gt;Bray, Ryan B&lt;/author&gt;&lt;author&gt;Blunck, David L&lt;/author&gt;&lt;author&gt;Page, Wesley&lt;/author&gt;&lt;author&gt;Butler, Bret &lt;/author&gt;&lt;/authors&gt;&lt;/contributors&gt;&lt;titles&gt;&lt;title&gt;Effects of fuel morphology on ember generation characteristics at the tree scale&lt;/title&gt;&lt;secondary-title&gt;International Journal of Wildland Fire&lt;/secondary-title&gt;&lt;/titles&gt;&lt;periodical&gt;&lt;full-title&gt;International Journal of Wildland Fire&lt;/full-title&gt;&lt;/periodical&gt;&lt;pages&gt;1042-1051&lt;/pages&gt;&lt;volume&gt;29&lt;/volume&gt;&lt;number&gt;11&lt;/number&gt;&lt;dates&gt;&lt;year&gt;2020&lt;/year&gt;&lt;/dates&gt;&lt;isbn&gt;1448-5516&lt;/isbn&gt;&lt;urls&gt;&lt;/urls&gt;&lt;/record&gt;&lt;/Cite&gt;&lt;Cite&gt;&lt;Author&gt;Adusumilli&lt;/Author&gt;&lt;Year&gt;2020&lt;/Year&gt;&lt;RecNum&gt;522&lt;/RecNum&gt;&lt;record&gt;&lt;rec-number&gt;522&lt;/rec-number&gt;&lt;foreign-keys&gt;&lt;key app="EN" db-id="5v02szvz05wrvae0w0sxt05ox5stpztft5fx" timestamp="1634866740"&gt;522&lt;/key&gt;&lt;/foreign-keys&gt;&lt;ref-type name="Journal Article"&gt;17&lt;/ref-type&gt;&lt;contributors&gt;&lt;authors&gt;&lt;author&gt;Adusumilli, Sampath&lt;/author&gt;&lt;author&gt;Hudson, Tyler&lt;/author&gt;&lt;author&gt;Gardner, Nathan&lt;/author&gt;&lt;author&gt;Blunck, David L &lt;/author&gt;&lt;/authors&gt;&lt;/contributors&gt;&lt;titles&gt;&lt;title&gt;Quantifying production of hot firebrands using a fire-resistant fabric&lt;/title&gt;&lt;secondary-title&gt;International Journal of Wildland Fire&lt;/secondary-title&gt;&lt;/titles&gt;&lt;periodical&gt;&lt;full-title&gt;International Journal of Wildland Fire&lt;/full-title&gt;&lt;/periodical&gt;&lt;pages&gt;154-159&lt;/pages&gt;&lt;volume&gt;30&lt;/volume&gt;&lt;number&gt;2&lt;/number&gt;&lt;dates&gt;&lt;year&gt;2020&lt;/year&gt;&lt;/dates&gt;&lt;isbn&gt;1448-5516&lt;/isbn&gt;&lt;urls&gt;&lt;/urls&gt;&lt;/record&gt;&lt;/Cite&gt;&lt;/EndNote&gt;</w:instrText>
      </w:r>
      <w:r>
        <w:fldChar w:fldCharType="separate"/>
      </w:r>
      <w:r>
        <w:rPr>
          <w:noProof/>
        </w:rPr>
        <w:t>[8, 9]</w:t>
      </w:r>
      <w:r>
        <w:fldChar w:fldCharType="end"/>
      </w:r>
      <w:r w:rsidRPr="00DA2F88">
        <w:t xml:space="preserve"> </w:t>
      </w:r>
      <w:r>
        <w:fldChar w:fldCharType="begin"/>
      </w:r>
      <w:r>
        <w:instrText xml:space="preserve"> ADDIN EN.CITE &lt;EndNote&gt;&lt;Cite&gt;&lt;Author&gt;Adusumilli&lt;/Author&gt;&lt;Year&gt;2021&lt;/Year&gt;&lt;RecNum&gt;523&lt;/RecNum&gt;&lt;DisplayText&gt;[10]&lt;/DisplayText&gt;&lt;record&gt;&lt;rec-number&gt;523&lt;/rec-number&gt;&lt;foreign-keys&gt;&lt;key app="EN" db-id="5v02szvz05wrvae0w0sxt05ox5stpztft5fx" timestamp="1634866740"&gt;523&lt;/key&gt;&lt;/foreign-keys&gt;&lt;ref-type name="Journal Article"&gt;17&lt;/ref-type&gt;&lt;contributors&gt;&lt;authors&gt;&lt;author&gt;Adusumilli, Sampath&lt;/author&gt;&lt;author&gt;Chaplen, James E&lt;/author&gt;&lt;author&gt;Blunck, David L &lt;/author&gt;&lt;/authors&gt;&lt;/contributors&gt;&lt;titles&gt;&lt;title&gt;Firebrand generation rates at the source for trees and a shrub&lt;/title&gt;&lt;secondary-title&gt;Frontiers in Mechanical Engineering&lt;/secondary-title&gt;&lt;/titles&gt;&lt;periodical&gt;&lt;full-title&gt;Frontiers in Mechanical Engineering&lt;/full-title&gt;&lt;/periodical&gt;&lt;pages&gt;35&lt;/pages&gt;&lt;dates&gt;&lt;year&gt;2021&lt;/year&gt;&lt;/dates&gt;&lt;isbn&gt;2297-3079&lt;/isbn&gt;&lt;urls&gt;&lt;/urls&gt;&lt;/record&gt;&lt;/Cite&gt;&lt;/EndNote&gt;</w:instrText>
      </w:r>
      <w:r>
        <w:fldChar w:fldCharType="separate"/>
      </w:r>
      <w:r>
        <w:rPr>
          <w:noProof/>
        </w:rPr>
        <w:t>[10]</w:t>
      </w:r>
      <w:r>
        <w:fldChar w:fldCharType="end"/>
      </w:r>
      <w:r>
        <w:t xml:space="preserve">. It is recognized that in experimental loss data there are two components: dry mass loss and firebrand loss. As the data of total firebrand number is available, considering their accumulated mass, the amount of total firebrand loss can be estimated. The rest will be dry mass loss. A relationship between dry mass loss and firebrand loss will be established. FDS’ well-established dry fuel mass loss (pyrolysis) model can accurately </w:t>
      </w:r>
      <w:r w:rsidR="005E483D">
        <w:t xml:space="preserve">determine dry mass loss (outputted in </w:t>
      </w:r>
      <w:r w:rsidR="005E483D" w:rsidRPr="00DA2F88">
        <w:rPr>
          <w:i/>
        </w:rPr>
        <w:t>filename_HRR.csv</w:t>
      </w:r>
      <w:r w:rsidR="005E483D">
        <w:t xml:space="preserve"> file) per timestep and our </w:t>
      </w:r>
      <w:proofErr w:type="spellStart"/>
      <w:r w:rsidR="005E483D">
        <w:t>submodel</w:t>
      </w:r>
      <w:proofErr w:type="spellEnd"/>
      <w:r w:rsidR="005E483D">
        <w:t xml:space="preserve"> will generate corresponding number of firebrands.</w:t>
      </w:r>
      <w:r w:rsidR="00262FF7">
        <w:t xml:space="preserve"> Preliminary estimate shows that firebrand loss is only 2.5 -5% of the total mass loss.</w:t>
      </w:r>
      <w:r w:rsidR="005E483D">
        <w:t xml:space="preserve"> Based on experimental data multiple classes (with different shape, size and mass) of firebrands as found in</w:t>
      </w:r>
      <w:r w:rsidR="005E483D" w:rsidRPr="005879FF">
        <w:t xml:space="preserve"> </w:t>
      </w:r>
      <w:r w:rsidR="005E483D">
        <w:t xml:space="preserve">Manzello et al. </w:t>
      </w:r>
      <w:r w:rsidR="005E483D" w:rsidRPr="005879FF">
        <w:fldChar w:fldCharType="begin"/>
      </w:r>
      <w:r w:rsidR="005E483D">
        <w:instrText xml:space="preserve"> ADDIN EN.CITE &lt;EndNote&gt;&lt;Cite&gt;&lt;Author&gt;Manzello&lt;/Author&gt;&lt;Year&gt;2007&lt;/Year&gt;&lt;RecNum&gt;302&lt;/RecNum&gt;&lt;DisplayText&gt;[12]&lt;/DisplayText&gt;&lt;record&gt;&lt;rec-number&gt;302&lt;/rec-number&gt;&lt;foreign-keys&gt;&lt;key app="EN" db-id="5v02szvz05wrvae0w0sxt05ox5stpztft5fx" timestamp="0"&gt;302&lt;/key&gt;&lt;/foreign-keys&gt;&lt;ref-type name="Journal Article"&gt;17&lt;/ref-type&gt;&lt;contributors&gt;&lt;authors&gt;&lt;author&gt;Manzello, Samuel L&lt;/author&gt;&lt;author&gt;Maranghides, Alexander&lt;/author&gt;&lt;author&gt;Mell, William E&lt;/author&gt;&lt;/authors&gt;&lt;/contributors&gt;&lt;titles&gt;&lt;title&gt;Firebrand generation from burning vegetation&lt;/title&gt;&lt;secondary-title&gt;International Journal of Wildland Fire&lt;/secondary-title&gt;&lt;/titles&gt;&lt;periodical&gt;&lt;full-title&gt;International Journal of Wildland Fire&lt;/full-title&gt;&lt;/periodical&gt;&lt;pages&gt;458-462&lt;/pages&gt;&lt;volume&gt;16&lt;/volume&gt;&lt;number&gt;4&lt;/number&gt;&lt;dates&gt;&lt;year&gt;2007&lt;/year&gt;&lt;/dates&gt;&lt;isbn&gt;1448-5516&lt;/isbn&gt;&lt;urls&gt;&lt;/urls&gt;&lt;research-notes&gt;useful for comparison purpose of firebrand density with mass&lt;/research-notes&gt;&lt;/record&gt;&lt;/Cite&gt;&lt;/EndNote&gt;</w:instrText>
      </w:r>
      <w:r w:rsidR="005E483D" w:rsidRPr="005879FF">
        <w:fldChar w:fldCharType="separate"/>
      </w:r>
      <w:r w:rsidR="005E483D">
        <w:rPr>
          <w:noProof/>
        </w:rPr>
        <w:t>[12]</w:t>
      </w:r>
      <w:r w:rsidR="005E483D" w:rsidRPr="005879FF">
        <w:fldChar w:fldCharType="end"/>
      </w:r>
      <w:r w:rsidR="005E483D">
        <w:t xml:space="preserve"> as well as </w:t>
      </w:r>
      <w:r w:rsidR="005E483D">
        <w:fldChar w:fldCharType="begin"/>
      </w:r>
      <w:r w:rsidR="005E483D">
        <w:instrText xml:space="preserve"> ADDIN EN.CITE &lt;EndNote&gt;&lt;Cite&gt;&lt;Author&gt;Hudson&lt;/Author&gt;&lt;Year&gt;2020&lt;/Year&gt;&lt;RecNum&gt;521&lt;/RecNum&gt;&lt;DisplayText&gt;[8, 9]&lt;/DisplayText&gt;&lt;record&gt;&lt;rec-number&gt;521&lt;/rec-number&gt;&lt;foreign-keys&gt;&lt;key app="EN" db-id="5v02szvz05wrvae0w0sxt05ox5stpztft5fx" timestamp="1634866740"&gt;521&lt;/key&gt;&lt;/foreign-keys&gt;&lt;ref-type name="Journal Article"&gt;17&lt;/ref-type&gt;&lt;contributors&gt;&lt;authors&gt;&lt;author&gt;Hudson, Tyler R&lt;/author&gt;&lt;author&gt;Bray, Ryan B&lt;/author&gt;&lt;author&gt;Blunck, David L&lt;/author&gt;&lt;author&gt;Page, Wesley&lt;/author&gt;&lt;author&gt;Butler, Bret &lt;/author&gt;&lt;/authors&gt;&lt;/contributors&gt;&lt;titles&gt;&lt;title&gt;Effects of fuel morphology on ember generation characteristics at the tree scale&lt;/title&gt;&lt;secondary-title&gt;International Journal of Wildland Fire&lt;/secondary-title&gt;&lt;/titles&gt;&lt;periodical&gt;&lt;full-title&gt;International Journal of Wildland Fire&lt;/full-title&gt;&lt;/periodical&gt;&lt;pages&gt;1042-1051&lt;/pages&gt;&lt;volume&gt;29&lt;/volume&gt;&lt;number&gt;11&lt;/number&gt;&lt;dates&gt;&lt;year&gt;2020&lt;/year&gt;&lt;/dates&gt;&lt;isbn&gt;1448-5516&lt;/isbn&gt;&lt;urls&gt;&lt;/urls&gt;&lt;/record&gt;&lt;/Cite&gt;&lt;Cite&gt;&lt;Author&gt;Adusumilli&lt;/Author&gt;&lt;Year&gt;2020&lt;/Year&gt;&lt;RecNum&gt;522&lt;/RecNum&gt;&lt;record&gt;&lt;rec-number&gt;522&lt;/rec-number&gt;&lt;foreign-keys&gt;&lt;key app="EN" db-id="5v02szvz05wrvae0w0sxt05ox5stpztft5fx" timestamp="1634866740"&gt;522&lt;/key&gt;&lt;/foreign-keys&gt;&lt;ref-type name="Journal Article"&gt;17&lt;/ref-type&gt;&lt;contributors&gt;&lt;authors&gt;&lt;author&gt;Adusumilli, Sampath&lt;/author&gt;&lt;author&gt;Hudson, Tyler&lt;/author&gt;&lt;author&gt;Gardner, Nathan&lt;/author&gt;&lt;author&gt;Blunck, David L &lt;/author&gt;&lt;/authors&gt;&lt;/contributors&gt;&lt;titles&gt;&lt;title&gt;Quantifying production of hot firebrands using a fire-resistant fabric&lt;/title&gt;&lt;secondary-title&gt;International Journal of Wildland Fire&lt;/secondary-title&gt;&lt;/titles&gt;&lt;periodical&gt;&lt;full-title&gt;International Journal of Wildland Fire&lt;/full-title&gt;&lt;/periodical&gt;&lt;pages&gt;154-159&lt;/pages&gt;&lt;volume&gt;30&lt;/volume&gt;&lt;number&gt;2&lt;/number&gt;&lt;dates&gt;&lt;year&gt;2020&lt;/year&gt;&lt;/dates&gt;&lt;isbn&gt;1448-5516&lt;/isbn&gt;&lt;urls&gt;&lt;/urls&gt;&lt;/record&gt;&lt;/Cite&gt;&lt;/EndNote&gt;</w:instrText>
      </w:r>
      <w:r w:rsidR="005E483D">
        <w:fldChar w:fldCharType="separate"/>
      </w:r>
      <w:r w:rsidR="005E483D">
        <w:rPr>
          <w:noProof/>
        </w:rPr>
        <w:t>[8, 9]</w:t>
      </w:r>
      <w:r w:rsidR="005E483D">
        <w:fldChar w:fldCharType="end"/>
      </w:r>
      <w:r w:rsidR="005E483D" w:rsidRPr="00DA2F88">
        <w:t xml:space="preserve"> </w:t>
      </w:r>
      <w:r w:rsidR="005E483D">
        <w:fldChar w:fldCharType="begin"/>
      </w:r>
      <w:r w:rsidR="005E483D">
        <w:instrText xml:space="preserve"> ADDIN EN.CITE &lt;EndNote&gt;&lt;Cite&gt;&lt;Author&gt;Adusumilli&lt;/Author&gt;&lt;Year&gt;2021&lt;/Year&gt;&lt;RecNum&gt;523&lt;/RecNum&gt;&lt;DisplayText&gt;[10]&lt;/DisplayText&gt;&lt;record&gt;&lt;rec-number&gt;523&lt;/rec-number&gt;&lt;foreign-keys&gt;&lt;key app="EN" db-id="5v02szvz05wrvae0w0sxt05ox5stpztft5fx" timestamp="1634866740"&gt;523&lt;/key&gt;&lt;/foreign-keys&gt;&lt;ref-type name="Journal Article"&gt;17&lt;/ref-type&gt;&lt;contributors&gt;&lt;authors&gt;&lt;author&gt;Adusumilli, Sampath&lt;/author&gt;&lt;author&gt;Chaplen, James E&lt;/author&gt;&lt;author&gt;Blunck, David L &lt;/author&gt;&lt;/authors&gt;&lt;/contributors&gt;&lt;titles&gt;&lt;title&gt;Firebrand generation rates at the source for trees and a shrub&lt;/title&gt;&lt;secondary-title&gt;Frontiers in Mechanical Engineering&lt;/secondary-title&gt;&lt;/titles&gt;&lt;periodical&gt;&lt;full-title&gt;Frontiers in Mechanical Engineering&lt;/full-title&gt;&lt;/periodical&gt;&lt;pages&gt;35&lt;/pages&gt;&lt;dates&gt;&lt;year&gt;2021&lt;/year&gt;&lt;/dates&gt;&lt;isbn&gt;2297-3079&lt;/isbn&gt;&lt;urls&gt;&lt;/urls&gt;&lt;/record&gt;&lt;/Cite&gt;&lt;/EndNote&gt;</w:instrText>
      </w:r>
      <w:r w:rsidR="005E483D">
        <w:fldChar w:fldCharType="separate"/>
      </w:r>
      <w:r w:rsidR="005E483D">
        <w:rPr>
          <w:noProof/>
        </w:rPr>
        <w:t>[10]</w:t>
      </w:r>
      <w:r w:rsidR="005E483D">
        <w:fldChar w:fldCharType="end"/>
      </w:r>
      <w:r w:rsidR="005E483D">
        <w:t xml:space="preserve"> will be generated. </w:t>
      </w:r>
      <w:r w:rsidR="00262FF7">
        <w:t xml:space="preserve">Our preliminary work shows that firebrand generation linking with dry mass loss is feasible. </w:t>
      </w:r>
    </w:p>
    <w:p w14:paraId="7ECF636C" w14:textId="49EDAFF3" w:rsidR="00DA2F88" w:rsidRDefault="00DA2F88" w:rsidP="00DA2F88"/>
    <w:p w14:paraId="783E53C6" w14:textId="62751EC6" w:rsidR="005F2EC8" w:rsidRDefault="00AD4FF0" w:rsidP="00227FA8">
      <w:pPr>
        <w:pStyle w:val="Heading3"/>
      </w:pPr>
      <w:r>
        <w:rPr>
          <w:rFonts w:cs="Times New Roman"/>
          <w:iCs/>
          <w:szCs w:val="24"/>
        </w:rPr>
        <w:t>2.</w:t>
      </w:r>
      <w:r w:rsidR="005F2EC8">
        <w:rPr>
          <w:rFonts w:cs="Times New Roman"/>
          <w:iCs/>
          <w:szCs w:val="24"/>
        </w:rPr>
        <w:t>3.2</w:t>
      </w:r>
      <w:r w:rsidR="005F2EC8">
        <w:rPr>
          <w:rFonts w:cs="Times New Roman"/>
          <w:iCs/>
          <w:szCs w:val="24"/>
        </w:rPr>
        <w:tab/>
      </w:r>
      <w:r w:rsidR="005F2EC8">
        <w:t xml:space="preserve">Validate </w:t>
      </w:r>
      <w:r w:rsidR="00227FA8">
        <w:t xml:space="preserve">submodel </w:t>
      </w:r>
    </w:p>
    <w:p w14:paraId="12B06F6C" w14:textId="2FF2E329" w:rsidR="00C62722" w:rsidRPr="005879FF" w:rsidRDefault="005E483D" w:rsidP="00DD4976">
      <w:pPr>
        <w:spacing w:after="120"/>
        <w:ind w:firstLine="284"/>
        <w:jc w:val="both"/>
      </w:pPr>
      <w:r>
        <w:t xml:space="preserve">The </w:t>
      </w:r>
      <w:proofErr w:type="spellStart"/>
      <w:r>
        <w:t>submodel</w:t>
      </w:r>
      <w:proofErr w:type="spellEnd"/>
      <w:r>
        <w:t xml:space="preserve"> of firebrand generation will be validated against Manzello et al. </w:t>
      </w:r>
      <w:r w:rsidRPr="005879FF">
        <w:fldChar w:fldCharType="begin"/>
      </w:r>
      <w:r>
        <w:instrText xml:space="preserve"> ADDIN EN.CITE &lt;EndNote&gt;&lt;Cite&gt;&lt;Author&gt;Manzello&lt;/Author&gt;&lt;Year&gt;2007&lt;/Year&gt;&lt;RecNum&gt;302&lt;/RecNum&gt;&lt;DisplayText&gt;[12]&lt;/DisplayText&gt;&lt;record&gt;&lt;rec-number&gt;302&lt;/rec-number&gt;&lt;foreign-keys&gt;&lt;key app="EN" db-id="5v02szvz05wrvae0w0sxt05ox5stpztft5fx" timestamp="0"&gt;302&lt;/key&gt;&lt;/foreign-keys&gt;&lt;ref-type name="Journal Article"&gt;17&lt;/ref-type&gt;&lt;contributors&gt;&lt;authors&gt;&lt;author&gt;Manzello, Samuel L&lt;/author&gt;&lt;author&gt;Maranghides, Alexander&lt;/author&gt;&lt;author&gt;Mell, William E&lt;/author&gt;&lt;/authors&gt;&lt;/contributors&gt;&lt;titles&gt;&lt;title&gt;Firebrand generation from burning vegetation&lt;/title&gt;&lt;secondary-title&gt;International Journal of Wildland Fire&lt;/secondary-title&gt;&lt;/titles&gt;&lt;periodical&gt;&lt;full-title&gt;International Journal of Wildland Fire&lt;/full-title&gt;&lt;/periodical&gt;&lt;pages&gt;458-462&lt;/pages&gt;&lt;volume&gt;16&lt;/volume&gt;&lt;number&gt;4&lt;/number&gt;&lt;dates&gt;&lt;year&gt;2007&lt;/year&gt;&lt;/dates&gt;&lt;isbn&gt;1448-5516&lt;/isbn&gt;&lt;urls&gt;&lt;/urls&gt;&lt;research-notes&gt;useful for comparison purpose of firebrand density with mass&lt;/research-notes&gt;&lt;/record&gt;&lt;/Cite&gt;&lt;/EndNote&gt;</w:instrText>
      </w:r>
      <w:r w:rsidRPr="005879FF">
        <w:fldChar w:fldCharType="separate"/>
      </w:r>
      <w:r>
        <w:rPr>
          <w:noProof/>
        </w:rPr>
        <w:t>[12]</w:t>
      </w:r>
      <w:r w:rsidRPr="005879FF">
        <w:fldChar w:fldCharType="end"/>
      </w:r>
      <w:r>
        <w:t xml:space="preserve">’s single Douglas tree fire experiment. </w:t>
      </w:r>
      <w:r w:rsidR="00C62722">
        <w:t xml:space="preserve">FDS’ pyrolysis </w:t>
      </w:r>
      <w:proofErr w:type="spellStart"/>
      <w:r w:rsidR="00C62722">
        <w:t>submodel</w:t>
      </w:r>
      <w:proofErr w:type="spellEnd"/>
      <w:r w:rsidR="00C62722">
        <w:t xml:space="preserve"> has already been validated against this experiment </w:t>
      </w:r>
      <w:r w:rsidR="00C62722">
        <w:fldChar w:fldCharType="begin"/>
      </w:r>
      <w:r w:rsidR="00C62722">
        <w:instrText xml:space="preserve"> ADDIN EN.CITE &lt;EndNote&gt;&lt;Cite&gt;&lt;Author&gt;Moinuddin&lt;/Author&gt;&lt;Year&gt;2019&lt;/Year&gt;&lt;RecNum&gt;499&lt;/RecNum&gt;&lt;DisplayText&gt;[11]&lt;/DisplayText&gt;&lt;record&gt;&lt;rec-number&gt;499&lt;/rec-number&gt;&lt;foreign-keys&gt;&lt;key app="EN" db-id="5v02szvz05wrvae0w0sxt05ox5stpztft5fx" timestamp="0"&gt;499&lt;/key&gt;&lt;/foreign-keys&gt;&lt;ref-type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Simulation&lt;/secondary-title&gt;&lt;/titles&gt;&lt;dates&gt;&lt;year&gt;2019&lt;/year&gt;&lt;/dates&gt;&lt;isbn&gt;0378-4754&lt;/isbn&gt;&lt;urls&gt;&lt;/urls&gt;&lt;/record&gt;&lt;/Cite&gt;&lt;/EndNote&gt;</w:instrText>
      </w:r>
      <w:r w:rsidR="00C62722">
        <w:fldChar w:fldCharType="separate"/>
      </w:r>
      <w:r w:rsidR="00C62722">
        <w:rPr>
          <w:noProof/>
        </w:rPr>
        <w:t>[11]</w:t>
      </w:r>
      <w:r w:rsidR="00C62722">
        <w:fldChar w:fldCharType="end"/>
      </w:r>
      <w:r w:rsidR="00C62722">
        <w:t xml:space="preserve">. The focus of this proposed study is firebrand generation </w:t>
      </w:r>
      <w:proofErr w:type="spellStart"/>
      <w:r w:rsidR="00C62722">
        <w:t>submodel</w:t>
      </w:r>
      <w:proofErr w:type="spellEnd"/>
      <w:r w:rsidR="00C62722">
        <w:t xml:space="preserve"> and hence its validation is necessary. The modelling configuration and firebrand </w:t>
      </w:r>
      <w:proofErr w:type="spellStart"/>
      <w:r w:rsidR="00C62722">
        <w:t>collencting</w:t>
      </w:r>
      <w:proofErr w:type="spellEnd"/>
      <w:r w:rsidR="00C62722">
        <w:t xml:space="preserve"> tray arrangement is given in Figure 1. </w:t>
      </w:r>
      <w:r w:rsidR="00C62722" w:rsidRPr="005879F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tblGrid>
      <w:tr w:rsidR="00C62722" w:rsidRPr="005879FF" w14:paraId="0C6E01CF" w14:textId="77777777" w:rsidTr="008D5A44">
        <w:tc>
          <w:tcPr>
            <w:tcW w:w="9016" w:type="dxa"/>
          </w:tcPr>
          <w:p w14:paraId="15AF4AC5" w14:textId="2FF2E329" w:rsidR="00C62722" w:rsidRPr="005879FF" w:rsidRDefault="00C62722" w:rsidP="008D5A44">
            <w:pPr>
              <w:pStyle w:val="Normal1"/>
            </w:pPr>
            <w:r w:rsidRPr="005879FF">
              <w:rPr>
                <w:noProof/>
                <w:lang w:eastAsia="en-AU"/>
              </w:rPr>
              <w:drawing>
                <wp:anchor distT="0" distB="0" distL="114300" distR="114300" simplePos="0" relativeHeight="251660288" behindDoc="1" locked="0" layoutInCell="1" allowOverlap="1" wp14:anchorId="73481C1E" wp14:editId="306B9466">
                  <wp:simplePos x="0" y="0"/>
                  <wp:positionH relativeFrom="column">
                    <wp:posOffset>3490595</wp:posOffset>
                  </wp:positionH>
                  <wp:positionV relativeFrom="paragraph">
                    <wp:posOffset>15240</wp:posOffset>
                  </wp:positionV>
                  <wp:extent cx="1901825" cy="3063875"/>
                  <wp:effectExtent l="0" t="0" r="3175" b="3175"/>
                  <wp:wrapTight wrapText="bothSides">
                    <wp:wrapPolygon edited="0">
                      <wp:start x="0" y="0"/>
                      <wp:lineTo x="0" y="21488"/>
                      <wp:lineTo x="21420" y="21488"/>
                      <wp:lineTo x="21420" y="0"/>
                      <wp:lineTo x="0" y="0"/>
                    </wp:wrapPolygon>
                  </wp:wrapTight>
                  <wp:docPr id="13" name="Picture 13" descr="C:\Users\s4620106\OneDrive\dgl_results analysis\results\To milestone report\new images\layoutDimen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C:\Users\s4620106\OneDrive\dgl_results analysis\results\To milestone report\new images\layoutDimensions.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1825" cy="306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79FF">
              <w:rPr>
                <w:noProof/>
                <w:lang w:eastAsia="en-AU"/>
              </w:rPr>
              <w:drawing>
                <wp:anchor distT="0" distB="0" distL="114300" distR="114300" simplePos="0" relativeHeight="251659264" behindDoc="1" locked="0" layoutInCell="1" allowOverlap="1" wp14:anchorId="2A28DD4E" wp14:editId="7CBEC16A">
                  <wp:simplePos x="0" y="0"/>
                  <wp:positionH relativeFrom="column">
                    <wp:posOffset>4445</wp:posOffset>
                  </wp:positionH>
                  <wp:positionV relativeFrom="paragraph">
                    <wp:posOffset>21590</wp:posOffset>
                  </wp:positionV>
                  <wp:extent cx="2520950" cy="3125470"/>
                  <wp:effectExtent l="0" t="0" r="0" b="0"/>
                  <wp:wrapTight wrapText="bothSides">
                    <wp:wrapPolygon edited="0">
                      <wp:start x="0" y="0"/>
                      <wp:lineTo x="0" y="21460"/>
                      <wp:lineTo x="21382" y="21460"/>
                      <wp:lineTo x="21382" y="0"/>
                      <wp:lineTo x="0" y="0"/>
                    </wp:wrapPolygon>
                  </wp:wrapTight>
                  <wp:docPr id="12" name="Picture 12" descr="C:\Users\s4620106\OneDrive\dgl_results analysis\results\To milestone report\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C:\Users\s4620106\OneDrive\dgl_results analysis\results\To milestone report\domain.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950" cy="312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41474" w14:textId="77777777" w:rsidR="00C62722" w:rsidRPr="005879FF" w:rsidRDefault="00C62722" w:rsidP="008D5A44"/>
          <w:p w14:paraId="6321520C" w14:textId="77777777" w:rsidR="00C62722" w:rsidRPr="005879FF" w:rsidRDefault="00C62722" w:rsidP="008D5A44"/>
          <w:p w14:paraId="10558123" w14:textId="77777777" w:rsidR="00C62722" w:rsidRPr="005879FF" w:rsidRDefault="00C62722" w:rsidP="008D5A44"/>
          <w:p w14:paraId="3B47D470" w14:textId="77777777" w:rsidR="00C62722" w:rsidRPr="005879FF" w:rsidRDefault="00C62722" w:rsidP="008D5A44"/>
          <w:p w14:paraId="4DAD936B" w14:textId="77777777" w:rsidR="00C62722" w:rsidRPr="005879FF" w:rsidRDefault="00C62722" w:rsidP="008D5A44"/>
          <w:p w14:paraId="16FD5BB2" w14:textId="77777777" w:rsidR="00C62722" w:rsidRPr="005879FF" w:rsidRDefault="00C62722" w:rsidP="008D5A44"/>
          <w:p w14:paraId="10B37DC1" w14:textId="77777777" w:rsidR="00C62722" w:rsidRPr="005879FF" w:rsidRDefault="00C62722" w:rsidP="008D5A44"/>
          <w:p w14:paraId="50EC1088" w14:textId="77777777" w:rsidR="00C62722" w:rsidRPr="005879FF" w:rsidRDefault="00C62722" w:rsidP="008D5A44"/>
          <w:p w14:paraId="0B430CD3" w14:textId="77777777" w:rsidR="00C62722" w:rsidRPr="005879FF" w:rsidRDefault="00C62722" w:rsidP="008D5A44">
            <w:pPr>
              <w:rPr>
                <w:rFonts w:ascii="Times New Roman" w:hAnsi="Times New Roman" w:cs="Times New Roman"/>
                <w:bCs/>
                <w:iCs/>
                <w:szCs w:val="24"/>
              </w:rPr>
            </w:pPr>
          </w:p>
          <w:p w14:paraId="264F9ED8" w14:textId="77777777" w:rsidR="00C62722" w:rsidRPr="005879FF" w:rsidRDefault="00C62722" w:rsidP="008D5A44"/>
          <w:p w14:paraId="578D940B" w14:textId="77777777" w:rsidR="00C62722" w:rsidRPr="005879FF" w:rsidRDefault="00C62722" w:rsidP="008D5A44"/>
          <w:p w14:paraId="6D754016" w14:textId="77777777" w:rsidR="00C62722" w:rsidRPr="005879FF" w:rsidRDefault="00C62722" w:rsidP="008D5A44"/>
          <w:p w14:paraId="462880E1" w14:textId="77777777" w:rsidR="00C62722" w:rsidRPr="005879FF" w:rsidRDefault="00C62722" w:rsidP="008D5A44">
            <w:pPr>
              <w:rPr>
                <w:rFonts w:ascii="Times New Roman" w:hAnsi="Times New Roman" w:cs="Times New Roman"/>
                <w:bCs/>
                <w:iCs/>
                <w:szCs w:val="24"/>
              </w:rPr>
            </w:pPr>
          </w:p>
          <w:p w14:paraId="1AE51F5E" w14:textId="77777777" w:rsidR="00C62722" w:rsidRPr="005879FF" w:rsidRDefault="00C62722" w:rsidP="008D5A44">
            <w:pPr>
              <w:rPr>
                <w:rFonts w:ascii="Times New Roman" w:hAnsi="Times New Roman" w:cs="Times New Roman"/>
                <w:bCs/>
                <w:iCs/>
                <w:szCs w:val="24"/>
              </w:rPr>
            </w:pPr>
          </w:p>
          <w:p w14:paraId="62F114A4" w14:textId="77777777" w:rsidR="00C62722" w:rsidRPr="005879FF" w:rsidRDefault="00C62722" w:rsidP="008D5A44">
            <w:pPr>
              <w:rPr>
                <w:rFonts w:ascii="Times New Roman" w:hAnsi="Times New Roman" w:cs="Times New Roman"/>
                <w:bCs/>
                <w:iCs/>
                <w:szCs w:val="24"/>
              </w:rPr>
            </w:pPr>
          </w:p>
          <w:p w14:paraId="55B1B9F5" w14:textId="77777777" w:rsidR="00C62722" w:rsidRPr="005879FF" w:rsidRDefault="00C62722" w:rsidP="008D5A44"/>
          <w:p w14:paraId="1E37D8CD" w14:textId="77777777" w:rsidR="00C62722" w:rsidRPr="005879FF" w:rsidRDefault="00C62722" w:rsidP="008D5A44"/>
          <w:p w14:paraId="5F85006B" w14:textId="77777777" w:rsidR="00C62722" w:rsidRPr="005879FF" w:rsidRDefault="00C62722" w:rsidP="009741ED">
            <w:pPr>
              <w:pStyle w:val="ListParagraph"/>
              <w:numPr>
                <w:ilvl w:val="0"/>
                <w:numId w:val="2"/>
              </w:numPr>
              <w:spacing w:after="0" w:line="240" w:lineRule="auto"/>
              <w:rPr>
                <w:rFonts w:ascii="Times New Roman" w:hAnsi="Times New Roman" w:cs="Times New Roman"/>
              </w:rPr>
            </w:pPr>
            <w:r w:rsidRPr="005879FF">
              <w:rPr>
                <w:noProof/>
                <w:lang w:eastAsia="en-AU"/>
              </w:rPr>
              <w:lastRenderedPageBreak/>
              <mc:AlternateContent>
                <mc:Choice Requires="wps">
                  <w:drawing>
                    <wp:anchor distT="0" distB="0" distL="114300" distR="114300" simplePos="0" relativeHeight="251661312" behindDoc="1" locked="0" layoutInCell="1" allowOverlap="1" wp14:anchorId="3D0EF5AC" wp14:editId="01F38C33">
                      <wp:simplePos x="0" y="0"/>
                      <wp:positionH relativeFrom="column">
                        <wp:posOffset>-64770</wp:posOffset>
                      </wp:positionH>
                      <wp:positionV relativeFrom="paragraph">
                        <wp:posOffset>250825</wp:posOffset>
                      </wp:positionV>
                      <wp:extent cx="5718175" cy="635"/>
                      <wp:effectExtent l="0" t="0" r="0" b="7620"/>
                      <wp:wrapTight wrapText="bothSides">
                        <wp:wrapPolygon edited="0">
                          <wp:start x="0" y="0"/>
                          <wp:lineTo x="0" y="21130"/>
                          <wp:lineTo x="21516" y="21130"/>
                          <wp:lineTo x="21516"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718175" cy="635"/>
                              </a:xfrm>
                              <a:prstGeom prst="rect">
                                <a:avLst/>
                              </a:prstGeom>
                              <a:solidFill>
                                <a:prstClr val="white"/>
                              </a:solidFill>
                              <a:ln>
                                <a:noFill/>
                              </a:ln>
                            </wps:spPr>
                            <wps:txbx>
                              <w:txbxContent>
                                <w:p w14:paraId="6E473422" w14:textId="24D8CEFF" w:rsidR="008D5A44" w:rsidRPr="00C62722" w:rsidRDefault="008D5A44" w:rsidP="009442E1">
                                  <w:pPr>
                                    <w:pStyle w:val="Caption"/>
                                    <w:jc w:val="both"/>
                                    <w:rPr>
                                      <w:iCs w:val="0"/>
                                      <w:noProof/>
                                      <w:color w:val="000000" w:themeColor="text1"/>
                                      <w:sz w:val="22"/>
                                      <w:szCs w:val="22"/>
                                    </w:rPr>
                                  </w:pPr>
                                  <w:r w:rsidRPr="00C62722">
                                    <w:rPr>
                                      <w:b/>
                                      <w:color w:val="000000" w:themeColor="text1"/>
                                      <w:sz w:val="22"/>
                                      <w:szCs w:val="22"/>
                                    </w:rPr>
                                    <w:t xml:space="preserve">Fig.  </w:t>
                                  </w:r>
                                  <w:r w:rsidRPr="00C62722">
                                    <w:rPr>
                                      <w:b/>
                                      <w:color w:val="000000" w:themeColor="text1"/>
                                      <w:sz w:val="22"/>
                                      <w:szCs w:val="22"/>
                                    </w:rPr>
                                    <w:fldChar w:fldCharType="begin"/>
                                  </w:r>
                                  <w:r w:rsidRPr="00C62722">
                                    <w:rPr>
                                      <w:b/>
                                      <w:color w:val="000000" w:themeColor="text1"/>
                                      <w:sz w:val="22"/>
                                      <w:szCs w:val="22"/>
                                    </w:rPr>
                                    <w:instrText xml:space="preserve"> SEQ Fig._ \* ARABIC </w:instrText>
                                  </w:r>
                                  <w:r w:rsidRPr="00C62722">
                                    <w:rPr>
                                      <w:b/>
                                      <w:color w:val="000000" w:themeColor="text1"/>
                                      <w:sz w:val="22"/>
                                      <w:szCs w:val="22"/>
                                    </w:rPr>
                                    <w:fldChar w:fldCharType="separate"/>
                                  </w:r>
                                  <w:r w:rsidRPr="00C62722">
                                    <w:rPr>
                                      <w:b/>
                                      <w:noProof/>
                                      <w:color w:val="000000" w:themeColor="text1"/>
                                      <w:sz w:val="22"/>
                                      <w:szCs w:val="22"/>
                                    </w:rPr>
                                    <w:t>1</w:t>
                                  </w:r>
                                  <w:r w:rsidRPr="00C62722">
                                    <w:rPr>
                                      <w:b/>
                                      <w:color w:val="000000" w:themeColor="text1"/>
                                      <w:sz w:val="22"/>
                                      <w:szCs w:val="22"/>
                                    </w:rPr>
                                    <w:fldChar w:fldCharType="end"/>
                                  </w:r>
                                  <w:r w:rsidRPr="00C62722">
                                    <w:rPr>
                                      <w:b/>
                                      <w:color w:val="000000" w:themeColor="text1"/>
                                      <w:sz w:val="22"/>
                                      <w:szCs w:val="22"/>
                                    </w:rPr>
                                    <w:t>.</w:t>
                                  </w:r>
                                  <w:r w:rsidRPr="00C62722">
                                    <w:rPr>
                                      <w:color w:val="000000" w:themeColor="text1"/>
                                      <w:sz w:val="22"/>
                                      <w:szCs w:val="22"/>
                                    </w:rPr>
                                    <w:t xml:space="preserve"> (a) is a Smokeview illustration of model tree (at 0 second time). The plan view of firebrand collection </w:t>
                                  </w:r>
                                  <w:r>
                                    <w:rPr>
                                      <w:color w:val="000000" w:themeColor="text1"/>
                                      <w:sz w:val="22"/>
                                      <w:szCs w:val="22"/>
                                    </w:rPr>
                                    <w:t>tray</w:t>
                                  </w:r>
                                  <w:r w:rsidRPr="00C62722">
                                    <w:rPr>
                                      <w:color w:val="000000" w:themeColor="text1"/>
                                      <w:sz w:val="22"/>
                                      <w:szCs w:val="22"/>
                                    </w:rPr>
                                    <w:t xml:space="preserve"> arrangement is sh</w:t>
                                  </w:r>
                                  <w:r>
                                    <w:rPr>
                                      <w:color w:val="000000" w:themeColor="text1"/>
                                      <w:sz w:val="22"/>
                                      <w:szCs w:val="22"/>
                                    </w:rPr>
                                    <w:t>own in (b). Each tray</w:t>
                                  </w:r>
                                  <w:r w:rsidRPr="00C62722">
                                    <w:rPr>
                                      <w:color w:val="000000" w:themeColor="text1"/>
                                      <w:sz w:val="22"/>
                                      <w:szCs w:val="22"/>
                                    </w:rPr>
                                    <w:t xml:space="preserve"> is numbered 1 to 26 and the tree base is a</w:t>
                                  </w:r>
                                  <w:r>
                                    <w:rPr>
                                      <w:color w:val="000000" w:themeColor="text1"/>
                                      <w:sz w:val="22"/>
                                      <w:szCs w:val="22"/>
                                    </w:rPr>
                                    <w:t>t the middle of 3-4 and 9-10 tray</w:t>
                                  </w:r>
                                  <w:r w:rsidRPr="00C62722">
                                    <w:rPr>
                                      <w:color w:val="000000" w:themeColor="text1"/>
                                      <w:sz w:val="22"/>
                                      <w:szCs w:val="22"/>
                                    </w:rPr>
                                    <w:t>s. A, B are the parallel branches</w:t>
                                  </w:r>
                                  <w:r>
                                    <w:rPr>
                                      <w:color w:val="000000" w:themeColor="text1"/>
                                      <w:sz w:val="22"/>
                                      <w:szCs w:val="22"/>
                                    </w:rPr>
                                    <w:t xml:space="preserve"> of the tray</w:t>
                                  </w:r>
                                  <w:r w:rsidRPr="00C62722">
                                    <w:rPr>
                                      <w:color w:val="000000" w:themeColor="text1"/>
                                      <w:sz w:val="22"/>
                                      <w:szCs w:val="22"/>
                                    </w:rPr>
                                    <w:t xml:space="preserve">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0EF5AC" id="Text Box 18" o:spid="_x0000_s1027" type="#_x0000_t202" style="position:absolute;left:0;text-align:left;margin-left:-5.1pt;margin-top:19.75pt;width:450.2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" stroked="f">
                      <v:textbox style="mso-fit-shape-to-text:t" inset="0,0,0,0">
                        <w:txbxContent>
                          <w:p w14:paraId="6E473422" w14:textId="24D8CEFF" w:rsidR="008D5A44" w:rsidRPr="00C62722" w:rsidRDefault="008D5A44" w:rsidP="009442E1">
                            <w:pPr>
                              <w:pStyle w:val="Caption"/>
                              <w:jc w:val="both"/>
                              <w:rPr>
                                <w:iCs w:val="0"/>
                                <w:noProof/>
                                <w:color w:val="000000" w:themeColor="text1"/>
                                <w:sz w:val="22"/>
                                <w:szCs w:val="22"/>
                              </w:rPr>
                            </w:pPr>
                            <w:r w:rsidRPr="00C62722">
                              <w:rPr>
                                <w:b/>
                                <w:color w:val="000000" w:themeColor="text1"/>
                                <w:sz w:val="22"/>
                                <w:szCs w:val="22"/>
                              </w:rPr>
                              <w:t xml:space="preserve">Fig.  </w:t>
                            </w:r>
                            <w:r w:rsidRPr="00C62722">
                              <w:rPr>
                                <w:b/>
                                <w:color w:val="000000" w:themeColor="text1"/>
                                <w:sz w:val="22"/>
                                <w:szCs w:val="22"/>
                              </w:rPr>
                              <w:fldChar w:fldCharType="begin"/>
                            </w:r>
                            <w:r w:rsidRPr="00C62722">
                              <w:rPr>
                                <w:b/>
                                <w:color w:val="000000" w:themeColor="text1"/>
                                <w:sz w:val="22"/>
                                <w:szCs w:val="22"/>
                              </w:rPr>
                              <w:instrText xml:space="preserve"> SEQ Fig._ \* ARABIC </w:instrText>
                            </w:r>
                            <w:r w:rsidRPr="00C62722">
                              <w:rPr>
                                <w:b/>
                                <w:color w:val="000000" w:themeColor="text1"/>
                                <w:sz w:val="22"/>
                                <w:szCs w:val="22"/>
                              </w:rPr>
                              <w:fldChar w:fldCharType="separate"/>
                            </w:r>
                            <w:r w:rsidRPr="00C62722">
                              <w:rPr>
                                <w:b/>
                                <w:noProof/>
                                <w:color w:val="000000" w:themeColor="text1"/>
                                <w:sz w:val="22"/>
                                <w:szCs w:val="22"/>
                              </w:rPr>
                              <w:t>1</w:t>
                            </w:r>
                            <w:r w:rsidRPr="00C62722">
                              <w:rPr>
                                <w:b/>
                                <w:color w:val="000000" w:themeColor="text1"/>
                                <w:sz w:val="22"/>
                                <w:szCs w:val="22"/>
                              </w:rPr>
                              <w:fldChar w:fldCharType="end"/>
                            </w:r>
                            <w:r w:rsidRPr="00C62722">
                              <w:rPr>
                                <w:b/>
                                <w:color w:val="000000" w:themeColor="text1"/>
                                <w:sz w:val="22"/>
                                <w:szCs w:val="22"/>
                              </w:rPr>
                              <w:t>.</w:t>
                            </w:r>
                            <w:r w:rsidRPr="00C62722">
                              <w:rPr>
                                <w:color w:val="000000" w:themeColor="text1"/>
                                <w:sz w:val="22"/>
                                <w:szCs w:val="22"/>
                              </w:rPr>
                              <w:t xml:space="preserve"> (a) is a Smokeview illustration of model tree (at 0 second time). The plan view of firebrand collection </w:t>
                            </w:r>
                            <w:r>
                              <w:rPr>
                                <w:color w:val="000000" w:themeColor="text1"/>
                                <w:sz w:val="22"/>
                                <w:szCs w:val="22"/>
                              </w:rPr>
                              <w:t>tray</w:t>
                            </w:r>
                            <w:r w:rsidRPr="00C62722">
                              <w:rPr>
                                <w:color w:val="000000" w:themeColor="text1"/>
                                <w:sz w:val="22"/>
                                <w:szCs w:val="22"/>
                              </w:rPr>
                              <w:t xml:space="preserve"> arrangement is sh</w:t>
                            </w:r>
                            <w:r>
                              <w:rPr>
                                <w:color w:val="000000" w:themeColor="text1"/>
                                <w:sz w:val="22"/>
                                <w:szCs w:val="22"/>
                              </w:rPr>
                              <w:t>own in (b). Each tray</w:t>
                            </w:r>
                            <w:r w:rsidRPr="00C62722">
                              <w:rPr>
                                <w:color w:val="000000" w:themeColor="text1"/>
                                <w:sz w:val="22"/>
                                <w:szCs w:val="22"/>
                              </w:rPr>
                              <w:t xml:space="preserve"> is numbered 1 to 26 and the tree base is a</w:t>
                            </w:r>
                            <w:r>
                              <w:rPr>
                                <w:color w:val="000000" w:themeColor="text1"/>
                                <w:sz w:val="22"/>
                                <w:szCs w:val="22"/>
                              </w:rPr>
                              <w:t>t the middle of 3-4 and 9-10 tray</w:t>
                            </w:r>
                            <w:r w:rsidRPr="00C62722">
                              <w:rPr>
                                <w:color w:val="000000" w:themeColor="text1"/>
                                <w:sz w:val="22"/>
                                <w:szCs w:val="22"/>
                              </w:rPr>
                              <w:t>s. A, B are the parallel branches</w:t>
                            </w:r>
                            <w:r>
                              <w:rPr>
                                <w:color w:val="000000" w:themeColor="text1"/>
                                <w:sz w:val="22"/>
                                <w:szCs w:val="22"/>
                              </w:rPr>
                              <w:t xml:space="preserve"> of the tray</w:t>
                            </w:r>
                            <w:r w:rsidRPr="00C62722">
                              <w:rPr>
                                <w:color w:val="000000" w:themeColor="text1"/>
                                <w:sz w:val="22"/>
                                <w:szCs w:val="22"/>
                              </w:rPr>
                              <w:t xml:space="preserve"> arrangement.</w:t>
                            </w:r>
                          </w:p>
                        </w:txbxContent>
                      </v:textbox>
                      <w10:wrap type="tight"/>
                    </v:shape>
                  </w:pict>
                </mc:Fallback>
              </mc:AlternateContent>
            </w:r>
            <w:r w:rsidRPr="005879FF">
              <w:rPr>
                <w:rFonts w:ascii="Times New Roman" w:hAnsi="Times New Roman" w:cs="Times New Roman"/>
              </w:rPr>
              <w:t xml:space="preserve">                                                                                           (b)</w:t>
            </w:r>
          </w:p>
        </w:tc>
      </w:tr>
    </w:tbl>
    <w:p w14:paraId="699B3E6D" w14:textId="030F6560" w:rsidR="005E483D" w:rsidRDefault="00C62722" w:rsidP="00133ABE">
      <w:pPr>
        <w:jc w:val="both"/>
      </w:pPr>
      <w:r>
        <w:lastRenderedPageBreak/>
        <w:t xml:space="preserve">Based on experimentally collected firebrand data, </w:t>
      </w:r>
      <w:r w:rsidR="00133ABE">
        <w:t>30</w:t>
      </w:r>
      <w:r>
        <w:t xml:space="preserve"> mass classes of firebrands will be generated throughout the volume of the tree as a function of mass loss. The validation will be carried out by comparing </w:t>
      </w:r>
      <w:r w:rsidR="00133ABE">
        <w:t xml:space="preserve">firebrands collected by trays. </w:t>
      </w:r>
      <w:r>
        <w:t>Unfortunately, specific number of firebrand collected by each tray data is not availabl</w:t>
      </w:r>
      <w:r w:rsidR="00133ABE">
        <w:t>e. However, total number of firebrand collected is known (70 pieces). Validation will be conducted against this value.</w:t>
      </w:r>
    </w:p>
    <w:p w14:paraId="7D2D977C" w14:textId="77777777" w:rsidR="005E483D" w:rsidRPr="005E483D" w:rsidRDefault="005E483D" w:rsidP="005E483D"/>
    <w:p w14:paraId="0A20DCCD" w14:textId="751EBAF4" w:rsidR="005F2EC8" w:rsidRDefault="00AD4FF0" w:rsidP="00227FA8">
      <w:pPr>
        <w:pStyle w:val="Heading3"/>
      </w:pPr>
      <w:r>
        <w:t>2.</w:t>
      </w:r>
      <w:r w:rsidR="005F2EC8">
        <w:t>3.3</w:t>
      </w:r>
      <w:r w:rsidR="005F2EC8">
        <w:tab/>
      </w:r>
      <w:r w:rsidR="00227FA8">
        <w:t>Forest fire modeling for vulnerability mapping on a structure</w:t>
      </w:r>
    </w:p>
    <w:p w14:paraId="78FA4361" w14:textId="4D270982" w:rsidR="00057A07" w:rsidRPr="009442E1" w:rsidRDefault="00F87244" w:rsidP="00DD4976">
      <w:pPr>
        <w:ind w:firstLine="284"/>
        <w:jc w:val="both"/>
        <w:rPr>
          <w:rFonts w:eastAsia="NimbusRomNo9L-Regu" w:cs="NimbusRomNo9L-Regu"/>
          <w:szCs w:val="24"/>
          <w:lang w:val="en-AU" w:eastAsia="en-AU"/>
        </w:rPr>
      </w:pPr>
      <w:r w:rsidRPr="009442E1">
        <w:rPr>
          <w:szCs w:val="24"/>
        </w:rPr>
        <w:t xml:space="preserve">After conducting validation with a single tree, we will conduct a set of simulations of forest fires and compute firebrand and heat flux on a nearby house structure. </w:t>
      </w:r>
      <w:bookmarkStart w:id="13" w:name="_Hlk19098122"/>
      <w:r w:rsidR="00057A07" w:rsidRPr="009442E1">
        <w:rPr>
          <w:szCs w:val="24"/>
        </w:rPr>
        <w:t xml:space="preserve">The forest will be comprised of Douglas fir trees, 20 m tall on a surface of pine needles. A representative image of simulation configuration is shown in Figure 2. It is to be noted that the role of surface fuel (pine needles) is to provide continuous energy to the crown fire. </w:t>
      </w:r>
      <w:r w:rsidR="00057A07" w:rsidRPr="009442E1">
        <w:rPr>
          <w:rFonts w:eastAsia="NimbusRomNo9L-Regu" w:cs="NimbusRomNo9L-Regu"/>
          <w:szCs w:val="24"/>
          <w:lang w:val="en-AU" w:eastAsia="en-AU"/>
        </w:rPr>
        <w:t xml:space="preserve">This is referred to as a supported crown fire </w:t>
      </w:r>
      <w:r w:rsidR="00E95D10" w:rsidRPr="009442E1">
        <w:rPr>
          <w:rFonts w:eastAsia="NimbusRomNo9L-Regu" w:cs="NimbusRomNo9L-Regu"/>
          <w:szCs w:val="24"/>
          <w:lang w:val="en-AU" w:eastAsia="en-AU"/>
        </w:rPr>
        <w:fldChar w:fldCharType="begin"/>
      </w:r>
      <w:r w:rsidR="00E95D10" w:rsidRPr="009442E1">
        <w:rPr>
          <w:rFonts w:eastAsia="NimbusRomNo9L-Regu" w:cs="NimbusRomNo9L-Regu"/>
          <w:szCs w:val="24"/>
          <w:lang w:val="en-AU" w:eastAsia="en-AU"/>
        </w:rPr>
        <w:instrText xml:space="preserve"> ADDIN EN.CITE &lt;EndNote&gt;&lt;Cite&gt;&lt;Author&gt;Dupuy&lt;/Author&gt;&lt;Year&gt;2005&lt;/Year&gt;&lt;RecNum&gt;304&lt;/RecNum&gt;&lt;DisplayText&gt;[13]&lt;/DisplayText&gt;&lt;record&gt;&lt;rec-number&gt;304&lt;/rec-number&gt;&lt;foreign-keys&gt;&lt;key app="EN" db-id="twz5pdrtpadvw9ezet3pawrzzzeea0ft5tra" timestamp="1521080455"&gt;304&lt;/key&gt;&lt;/foreign-keys&gt;&lt;ref-type name="Journal Article"&gt;17&lt;/ref-type&gt;&lt;contributors&gt;&lt;authors&gt;&lt;author&gt;Dupuy, Jean-Luc&lt;/author&gt;&lt;author&gt;Morvan, Dominique&lt;/author&gt;&lt;/authors&gt;&lt;/contributors&gt;&lt;titles&gt;&lt;title&gt;Numerical study of a crown fire spreading toward a fuel break using a multiphase physical model&lt;/title&gt;&lt;secondary-title&gt;International Journal of Wildland Fire&lt;/secondary-title&gt;&lt;/titles&gt;&lt;periodical&gt;&lt;full-title&gt;International Journal of Wildland Fire&lt;/full-title&gt;&lt;/periodical&gt;&lt;pages&gt;141-151&lt;/pages&gt;&lt;volume&gt;14&lt;/volume&gt;&lt;number&gt;2&lt;/number&gt;&lt;dates&gt;&lt;year&gt;2005&lt;/year&gt;&lt;/dates&gt;&lt;isbn&gt;1448-5516&lt;/isbn&gt;&lt;urls&gt;&lt;/urls&gt;&lt;/record&gt;&lt;/Cite&gt;&lt;/EndNote&gt;</w:instrText>
      </w:r>
      <w:r w:rsidR="00E95D10" w:rsidRPr="009442E1">
        <w:rPr>
          <w:rFonts w:eastAsia="NimbusRomNo9L-Regu" w:cs="NimbusRomNo9L-Regu"/>
          <w:szCs w:val="24"/>
          <w:lang w:val="en-AU" w:eastAsia="en-AU"/>
        </w:rPr>
        <w:fldChar w:fldCharType="separate"/>
      </w:r>
      <w:r w:rsidR="00E95D10" w:rsidRPr="009442E1">
        <w:rPr>
          <w:rFonts w:eastAsia="NimbusRomNo9L-Regu" w:cs="NimbusRomNo9L-Regu"/>
          <w:noProof/>
          <w:szCs w:val="24"/>
          <w:lang w:val="en-AU" w:eastAsia="en-AU"/>
        </w:rPr>
        <w:t>[13]</w:t>
      </w:r>
      <w:r w:rsidR="00E95D10" w:rsidRPr="009442E1">
        <w:rPr>
          <w:rFonts w:eastAsia="NimbusRomNo9L-Regu" w:cs="NimbusRomNo9L-Regu"/>
          <w:szCs w:val="24"/>
          <w:lang w:val="en-AU" w:eastAsia="en-AU"/>
        </w:rPr>
        <w:fldChar w:fldCharType="end"/>
      </w:r>
      <w:r w:rsidR="00E95D10" w:rsidRPr="009442E1">
        <w:rPr>
          <w:rFonts w:eastAsia="NimbusRomNo9L-Regu" w:cs="NimbusRomNo9L-Regu"/>
          <w:szCs w:val="24"/>
          <w:lang w:val="en-AU" w:eastAsia="en-AU"/>
        </w:rPr>
        <w:t xml:space="preserve"> and our </w:t>
      </w:r>
      <w:proofErr w:type="spellStart"/>
      <w:r w:rsidR="00E95D10" w:rsidRPr="009442E1">
        <w:rPr>
          <w:rFonts w:eastAsia="NimbusRomNo9L-Regu" w:cs="NimbusRomNo9L-Regu"/>
          <w:szCs w:val="24"/>
          <w:lang w:val="en-AU" w:eastAsia="en-AU"/>
        </w:rPr>
        <w:t>previuos</w:t>
      </w:r>
      <w:proofErr w:type="spellEnd"/>
      <w:r w:rsidR="00E95D10" w:rsidRPr="009442E1">
        <w:rPr>
          <w:rFonts w:eastAsia="NimbusRomNo9L-Regu" w:cs="NimbusRomNo9L-Regu"/>
          <w:szCs w:val="24"/>
          <w:lang w:val="en-AU" w:eastAsia="en-AU"/>
        </w:rPr>
        <w:t xml:space="preserve"> study shows that such support is necessary </w:t>
      </w:r>
      <w:r w:rsidR="00E95D10" w:rsidRPr="009442E1">
        <w:rPr>
          <w:rFonts w:eastAsia="NimbusRomNo9L-Regu" w:cs="NimbusRomNo9L-Regu"/>
          <w:szCs w:val="24"/>
          <w:lang w:val="en-AU" w:eastAsia="en-AU"/>
        </w:rPr>
        <w:fldChar w:fldCharType="begin"/>
      </w:r>
      <w:r w:rsidR="00E95D10" w:rsidRPr="009442E1">
        <w:rPr>
          <w:rFonts w:eastAsia="NimbusRomNo9L-Regu" w:cs="NimbusRomNo9L-Regu"/>
          <w:szCs w:val="24"/>
          <w:lang w:val="en-AU" w:eastAsia="en-AU"/>
        </w:rPr>
        <w:instrText xml:space="preserve"> ADDIN EN.CITE &lt;EndNote&gt;&lt;Cite&gt;&lt;Author&gt;Moinuddin&lt;/Author&gt;&lt;Year&gt;2020&lt;/Year&gt;&lt;RecNum&gt;2280&lt;/RecNum&gt;&lt;DisplayText&gt;[14]&lt;/DisplayText&gt;&lt;record&gt;&lt;rec-number&gt;2280&lt;/rec-number&gt;&lt;foreign-keys&gt;&lt;key app="EN" db-id="twz5pdrtpadvw9ezet3pawrzzzeea0ft5tra" timestamp="1589853609"&gt;2280&lt;/key&gt;&lt;/foreign-keys&gt;&lt;ref-type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Simulation&lt;/secondary-title&gt;&lt;/titles&gt;&lt;periodical&gt;&lt;full-title&gt;Mathematics and Computers in Simulation&lt;/full-title&gt;&lt;/periodical&gt;&lt;pages&gt;81-95&lt;/pages&gt;&lt;volume&gt;175&lt;/volume&gt;&lt;dates&gt;&lt;year&gt;2020&lt;/year&gt;&lt;/dates&gt;&lt;isbn&gt;0378-4754&lt;/isbn&gt;&lt;urls&gt;&lt;/urls&gt;&lt;/record&gt;&lt;/Cite&gt;&lt;/EndNote&gt;</w:instrText>
      </w:r>
      <w:r w:rsidR="00E95D10" w:rsidRPr="009442E1">
        <w:rPr>
          <w:rFonts w:eastAsia="NimbusRomNo9L-Regu" w:cs="NimbusRomNo9L-Regu"/>
          <w:szCs w:val="24"/>
          <w:lang w:val="en-AU" w:eastAsia="en-AU"/>
        </w:rPr>
        <w:fldChar w:fldCharType="separate"/>
      </w:r>
      <w:r w:rsidR="00E95D10" w:rsidRPr="009442E1">
        <w:rPr>
          <w:rFonts w:eastAsia="NimbusRomNo9L-Regu" w:cs="NimbusRomNo9L-Regu"/>
          <w:noProof/>
          <w:szCs w:val="24"/>
          <w:lang w:val="en-AU" w:eastAsia="en-AU"/>
        </w:rPr>
        <w:t>[14]</w:t>
      </w:r>
      <w:r w:rsidR="00E95D10" w:rsidRPr="009442E1">
        <w:rPr>
          <w:rFonts w:eastAsia="NimbusRomNo9L-Regu" w:cs="NimbusRomNo9L-Regu"/>
          <w:szCs w:val="24"/>
          <w:lang w:val="en-AU" w:eastAsia="en-AU"/>
        </w:rPr>
        <w:fldChar w:fldCharType="end"/>
      </w:r>
      <w:r w:rsidR="00E95D10" w:rsidRPr="009442E1">
        <w:rPr>
          <w:rFonts w:eastAsia="NimbusRomNo9L-Regu" w:cs="NimbusRomNo9L-Regu"/>
          <w:szCs w:val="24"/>
          <w:lang w:val="en-AU" w:eastAsia="en-AU"/>
        </w:rPr>
        <w:t xml:space="preserve">. If the needles are unable to provide necessary energy, surface fuel will </w:t>
      </w:r>
      <w:proofErr w:type="spellStart"/>
      <w:r w:rsidR="00E95D10" w:rsidRPr="009442E1">
        <w:rPr>
          <w:rFonts w:eastAsia="NimbusRomNo9L-Regu" w:cs="NimbusRomNo9L-Regu"/>
          <w:szCs w:val="24"/>
          <w:lang w:val="en-AU" w:eastAsia="en-AU"/>
        </w:rPr>
        <w:t>relaced</w:t>
      </w:r>
      <w:proofErr w:type="spellEnd"/>
      <w:r w:rsidR="00E95D10" w:rsidRPr="009442E1">
        <w:rPr>
          <w:rFonts w:eastAsia="NimbusRomNo9L-Regu" w:cs="NimbusRomNo9L-Regu"/>
          <w:szCs w:val="24"/>
          <w:lang w:val="en-AU" w:eastAsia="en-AU"/>
        </w:rPr>
        <w:t xml:space="preserve"> by grass whose validated property exists </w:t>
      </w:r>
      <w:r w:rsidR="00E95D10" w:rsidRPr="009442E1">
        <w:rPr>
          <w:rFonts w:eastAsia="NimbusRomNo9L-Regu" w:cs="NimbusRomNo9L-Regu"/>
          <w:szCs w:val="24"/>
          <w:lang w:val="en-AU" w:eastAsia="en-AU"/>
        </w:rPr>
        <w:fldChar w:fldCharType="begin"/>
      </w:r>
      <w:r w:rsidR="00E95D10" w:rsidRPr="009442E1">
        <w:rPr>
          <w:rFonts w:eastAsia="NimbusRomNo9L-Regu" w:cs="NimbusRomNo9L-Regu"/>
          <w:szCs w:val="24"/>
          <w:lang w:val="en-AU" w:eastAsia="en-AU"/>
        </w:rPr>
        <w:instrText xml:space="preserve"> ADDIN EN.CITE &lt;EndNote&gt;&lt;Cite&gt;&lt;Author&gt;Moinuddin&lt;/Author&gt;&lt;Year&gt;2018&lt;/Year&gt;&lt;RecNum&gt;2293&lt;/RecNum&gt;&lt;DisplayText&gt;[15]&lt;/DisplayText&gt;&lt;record&gt;&lt;rec-number&gt;2293&lt;/rec-number&gt;&lt;foreign-keys&gt;&lt;key app="EN" db-id="twz5pdrtpadvw9ezet3pawrzzzeea0ft5tra" timestamp="1589853609"&gt;2293&lt;/key&gt;&lt;/foreign-keys&gt;&lt;ref-type name="Journal Article"&gt;17&lt;/ref-type&gt;&lt;contributors&gt;&lt;authors&gt;&lt;author&gt;Moinuddin, Khalid A. M.&lt;/author&gt;&lt;author&gt;Sutherland, Duncan&lt;/author&gt;&lt;author&gt;Mell, Ruddy &lt;/author&gt;&lt;/authors&gt;&lt;/contributors&gt;&lt;titles&gt;&lt;title&gt;Simulation study of grass fire using a physics-based model: striving towards numerical rigour and the effect of grass height on the rate-of-spread&lt;/title&gt;&lt;secondary-title&gt;International Journal of Wildland Fire&lt;/secondary-title&gt;&lt;/titles&gt;&lt;periodical&gt;&lt;full-title&gt;International Journal of Wildland Fire&lt;/full-title&gt;&lt;/periodical&gt;&lt;pages&gt;800-814&lt;/pages&gt;&lt;volume&gt;27&lt;/volume&gt;&lt;number&gt;12&lt;/number&gt;&lt;dates&gt;&lt;year&gt;2018&lt;/year&gt;&lt;/dates&gt;&lt;urls&gt;&lt;/urls&gt;&lt;/record&gt;&lt;/Cite&gt;&lt;/EndNote&gt;</w:instrText>
      </w:r>
      <w:r w:rsidR="00E95D10" w:rsidRPr="009442E1">
        <w:rPr>
          <w:rFonts w:eastAsia="NimbusRomNo9L-Regu" w:cs="NimbusRomNo9L-Regu"/>
          <w:szCs w:val="24"/>
          <w:lang w:val="en-AU" w:eastAsia="en-AU"/>
        </w:rPr>
        <w:fldChar w:fldCharType="separate"/>
      </w:r>
      <w:r w:rsidR="00E95D10" w:rsidRPr="009442E1">
        <w:rPr>
          <w:rFonts w:eastAsia="NimbusRomNo9L-Regu" w:cs="NimbusRomNo9L-Regu"/>
          <w:noProof/>
          <w:szCs w:val="24"/>
          <w:lang w:val="en-AU" w:eastAsia="en-AU"/>
        </w:rPr>
        <w:t>[15]</w:t>
      </w:r>
      <w:r w:rsidR="00E95D10" w:rsidRPr="009442E1">
        <w:rPr>
          <w:rFonts w:eastAsia="NimbusRomNo9L-Regu" w:cs="NimbusRomNo9L-Regu"/>
          <w:szCs w:val="24"/>
          <w:lang w:val="en-AU" w:eastAsia="en-AU"/>
        </w:rPr>
        <w:fldChar w:fldCharType="end"/>
      </w:r>
      <w:r w:rsidR="00E95D10" w:rsidRPr="009442E1">
        <w:rPr>
          <w:rFonts w:eastAsia="NimbusRomNo9L-Regu" w:cs="NimbusRomNo9L-Regu"/>
          <w:szCs w:val="24"/>
          <w:lang w:val="en-AU" w:eastAsia="en-AU"/>
        </w:rPr>
        <w:t xml:space="preserve">. The main aim is to simulate </w:t>
      </w:r>
      <w:r w:rsidR="00DD4976" w:rsidRPr="009442E1">
        <w:rPr>
          <w:rFonts w:eastAsia="NimbusRomNo9L-Regu" w:cs="NimbusRomNo9L-Regu"/>
          <w:szCs w:val="24"/>
          <w:lang w:val="en-AU" w:eastAsia="en-AU"/>
        </w:rPr>
        <w:t xml:space="preserve">propagating crown fire and mapping firebrand and heat flux on the nearby house. </w:t>
      </w:r>
    </w:p>
    <w:p w14:paraId="4DDD54B0" w14:textId="77777777" w:rsidR="009442E1" w:rsidRPr="009442E1" w:rsidRDefault="009442E1" w:rsidP="009442E1">
      <w:pPr>
        <w:ind w:firstLine="284"/>
        <w:jc w:val="both"/>
      </w:pPr>
      <w:r w:rsidRPr="009442E1">
        <w:t xml:space="preserve">The forested area will be 50 m long and starts 50 m from the domain inlet. The trees will be regularly spaced in a staggered fashion in a number of columns. The trees will be equally spaced; alternating between columns of trees. The tree will be modelled as a cylindrical trunk and the crowns will be modelled in a conical shape. The overall domain is 150 m long, 25 m wide, and 200 m tall. 200 mm grid resolution will be used around the forested region including the house and the rest of the domain will have 400 mm resolution. 200 mm grid resolution was shown to be sufficient to ensure numerically converged heat release rate results </w:t>
      </w:r>
      <w:r w:rsidRPr="009442E1">
        <w:rPr>
          <w:rFonts w:eastAsia="NimbusRomNo9L-Regu" w:cs="NimbusRomNo9L-Regu"/>
          <w:szCs w:val="24"/>
          <w:lang w:val="en-AU" w:eastAsia="en-AU"/>
        </w:rPr>
        <w:fldChar w:fldCharType="begin"/>
      </w:r>
      <w:r w:rsidRPr="009442E1">
        <w:rPr>
          <w:rFonts w:eastAsia="NimbusRomNo9L-Regu" w:cs="NimbusRomNo9L-Regu"/>
          <w:szCs w:val="24"/>
          <w:lang w:val="en-AU" w:eastAsia="en-AU"/>
        </w:rPr>
        <w:instrText xml:space="preserve"> ADDIN EN.CITE &lt;EndNote&gt;&lt;Cite&gt;&lt;Author&gt;Moinuddin&lt;/Author&gt;&lt;Year&gt;2020&lt;/Year&gt;&lt;RecNum&gt;2280&lt;/RecNum&gt;&lt;DisplayText&gt;[14]&lt;/DisplayText&gt;&lt;record&gt;&lt;rec-number&gt;2280&lt;/rec-number&gt;&lt;foreign-keys&gt;&lt;key app="EN" db-id="twz5pdrtpadvw9ezet3pawrzzzeea0ft5tra" timestamp="1589853609"&gt;2280&lt;/key&gt;&lt;/foreign-keys&gt;&lt;ref-type name="Journal Article"&gt;17&lt;/ref-type&gt;&lt;contributors&gt;&lt;authors&gt;&lt;author&gt;Moinuddin, KAM&lt;/author&gt;&lt;author&gt;Sutherland, D&lt;/author&gt;&lt;/authors&gt;&lt;/contributors&gt;&lt;titles&gt;&lt;title&gt;Modelling of tree fires and fires transitioning from the forest floor to the canopy with a physics-based model&lt;/title&gt;&lt;secondary-title&gt;Mathematics and Computers in Simulation&lt;/secondary-title&gt;&lt;/titles&gt;&lt;periodical&gt;&lt;full-title&gt;Mathematics and Computers in Simulation&lt;/full-title&gt;&lt;/periodical&gt;&lt;pages&gt;81-95&lt;/pages&gt;&lt;volume&gt;175&lt;/volume&gt;&lt;dates&gt;&lt;year&gt;2020&lt;/year&gt;&lt;/dates&gt;&lt;isbn&gt;0378-4754&lt;/isbn&gt;&lt;urls&gt;&lt;/urls&gt;&lt;/record&gt;&lt;/Cite&gt;&lt;/EndNote&gt;</w:instrText>
      </w:r>
      <w:r w:rsidRPr="009442E1">
        <w:rPr>
          <w:rFonts w:eastAsia="NimbusRomNo9L-Regu" w:cs="NimbusRomNo9L-Regu"/>
          <w:szCs w:val="24"/>
          <w:lang w:val="en-AU" w:eastAsia="en-AU"/>
        </w:rPr>
        <w:fldChar w:fldCharType="separate"/>
      </w:r>
      <w:r w:rsidRPr="009442E1">
        <w:rPr>
          <w:rFonts w:eastAsia="NimbusRomNo9L-Regu" w:cs="NimbusRomNo9L-Regu"/>
          <w:noProof/>
          <w:szCs w:val="24"/>
          <w:lang w:val="en-AU" w:eastAsia="en-AU"/>
        </w:rPr>
        <w:t>[14]</w:t>
      </w:r>
      <w:r w:rsidRPr="009442E1">
        <w:rPr>
          <w:rFonts w:eastAsia="NimbusRomNo9L-Regu" w:cs="NimbusRomNo9L-Regu"/>
          <w:szCs w:val="24"/>
          <w:lang w:val="en-AU" w:eastAsia="en-AU"/>
        </w:rPr>
        <w:fldChar w:fldCharType="end"/>
      </w:r>
      <w:r w:rsidRPr="009442E1">
        <w:t xml:space="preserve">  which are free of errors caused by under resolving the simulations. The inlet is a power law (1/7) model of the atmospheric boundary layer (ABL) with various </w:t>
      </w:r>
      <w:commentRangeStart w:id="14"/>
      <w:commentRangeStart w:id="15"/>
      <w:r w:rsidRPr="009442E1">
        <w:t xml:space="preserve">wind speed (3, 6 and 10 m/s) at 2 m above the ground. The second parameter to be varied is fuel moisture content (associate relative humidity of air): three FMC will be selected. </w:t>
      </w:r>
      <w:commentRangeEnd w:id="14"/>
      <w:r>
        <w:rPr>
          <w:rStyle w:val="CommentReference"/>
        </w:rPr>
        <w:commentReference w:id="14"/>
      </w:r>
      <w:commentRangeEnd w:id="15"/>
      <w:r w:rsidR="00DE4463">
        <w:rPr>
          <w:rStyle w:val="CommentReference"/>
        </w:rPr>
        <w:commentReference w:id="15"/>
      </w:r>
      <w:proofErr w:type="gramStart"/>
      <w:r w:rsidRPr="009442E1">
        <w:t>Therefore</w:t>
      </w:r>
      <w:proofErr w:type="gramEnd"/>
      <w:r w:rsidRPr="009442E1">
        <w:t xml:space="preserve"> a total of nine simulations will be conducted. </w:t>
      </w:r>
      <w:bookmarkStart w:id="16" w:name="_Hlk19089577"/>
      <w:r w:rsidRPr="009442E1">
        <w:t>The house structure will be relatively small</w:t>
      </w:r>
      <w:bookmarkEnd w:id="16"/>
      <w:r w:rsidRPr="009442E1">
        <w:t xml:space="preserve">: 10 m long, 8 m wide, and 4.5 m tall. </w:t>
      </w:r>
    </w:p>
    <w:p w14:paraId="7B43127E" w14:textId="78C73CB2" w:rsidR="00F87244" w:rsidRPr="00DD4976" w:rsidRDefault="00DD4976" w:rsidP="006B217B">
      <w:pPr>
        <w:jc w:val="both"/>
      </w:pPr>
      <w:r w:rsidRPr="009442E1">
        <w:t xml:space="preserve">      The house configuration will be made with a third-party tool </w:t>
      </w:r>
      <w:proofErr w:type="spellStart"/>
      <w:r w:rsidRPr="009442E1">
        <w:t>Pyrosim</w:t>
      </w:r>
      <w:proofErr w:type="spellEnd"/>
      <w:r w:rsidRPr="009442E1">
        <w:t xml:space="preserve"> to </w:t>
      </w:r>
      <w:proofErr w:type="spellStart"/>
      <w:r w:rsidRPr="009442E1">
        <w:t>mimick</w:t>
      </w:r>
      <w:proofErr w:type="spellEnd"/>
      <w:r w:rsidRPr="009442E1">
        <w:t xml:space="preserve"> actual house designs. Devices to measure firebrand flux, radiative heat flux, convective heat flux and surface temperatures at various strategic locations of the house. </w:t>
      </w:r>
      <w:bookmarkEnd w:id="13"/>
    </w:p>
    <w:p w14:paraId="25DC662E" w14:textId="77777777" w:rsidR="00F25161" w:rsidRPr="00DD4976" w:rsidRDefault="00F25161" w:rsidP="006B217B">
      <w:pPr>
        <w:jc w:val="both"/>
      </w:pPr>
      <w:bookmarkStart w:id="17" w:name="_Hlk19096594"/>
    </w:p>
    <w:bookmarkEnd w:id="17"/>
    <w:p w14:paraId="062B6440" w14:textId="659F0107" w:rsidR="00057A07" w:rsidRPr="00DD4976" w:rsidRDefault="00DB5470" w:rsidP="006B217B">
      <w:pPr>
        <w:jc w:val="both"/>
        <w:rPr>
          <w:lang w:val="en-AU"/>
        </w:rPr>
      </w:pPr>
      <w:r w:rsidRPr="00DD4976">
        <w:rPr>
          <w:noProof/>
          <w:lang w:val="en-AU" w:eastAsia="en-AU"/>
        </w:rPr>
        <w:drawing>
          <wp:anchor distT="0" distB="0" distL="114300" distR="114300" simplePos="0" relativeHeight="251663360" behindDoc="0" locked="0" layoutInCell="1" allowOverlap="1" wp14:anchorId="3BC690A8" wp14:editId="56965656">
            <wp:simplePos x="0" y="0"/>
            <wp:positionH relativeFrom="column">
              <wp:posOffset>819150</wp:posOffset>
            </wp:positionH>
            <wp:positionV relativeFrom="paragraph">
              <wp:posOffset>78740</wp:posOffset>
            </wp:positionV>
            <wp:extent cx="4199255" cy="12725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6">
                      <a:extLst>
                        <a:ext uri="{28A0092B-C50C-407E-A947-70E740481C1C}">
                          <a14:useLocalDpi xmlns:a14="http://schemas.microsoft.com/office/drawing/2010/main" val="0"/>
                        </a:ext>
                      </a:extLst>
                    </a:blip>
                    <a:srcRect t="25722" b="18819"/>
                    <a:stretch/>
                  </pic:blipFill>
                  <pic:spPr bwMode="auto">
                    <a:xfrm>
                      <a:off x="0" y="0"/>
                      <a:ext cx="4199255" cy="1272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FA7F51" w14:textId="5CB55AF9" w:rsidR="00057A07" w:rsidRPr="00DD4976" w:rsidRDefault="00057A07" w:rsidP="006B217B">
      <w:pPr>
        <w:jc w:val="both"/>
        <w:rPr>
          <w:lang w:val="en-AU"/>
        </w:rPr>
      </w:pPr>
    </w:p>
    <w:p w14:paraId="346FF6F9" w14:textId="3B95E8A3" w:rsidR="00057A07" w:rsidRPr="00DD4976" w:rsidRDefault="00057A07" w:rsidP="006B217B">
      <w:pPr>
        <w:jc w:val="both"/>
        <w:rPr>
          <w:lang w:val="en-AU"/>
        </w:rPr>
      </w:pPr>
    </w:p>
    <w:p w14:paraId="010A9534" w14:textId="4A719CFD" w:rsidR="00057A07" w:rsidRPr="00DD4976" w:rsidRDefault="00057A07" w:rsidP="006B217B">
      <w:pPr>
        <w:jc w:val="both"/>
        <w:rPr>
          <w:lang w:val="en-AU"/>
        </w:rPr>
      </w:pPr>
    </w:p>
    <w:p w14:paraId="6E526C00" w14:textId="03A06051" w:rsidR="00057A07" w:rsidRPr="00DD4976" w:rsidRDefault="00057A07" w:rsidP="006B217B">
      <w:pPr>
        <w:jc w:val="both"/>
        <w:rPr>
          <w:lang w:val="en-AU"/>
        </w:rPr>
      </w:pPr>
      <w:r w:rsidRPr="00DD4976">
        <w:rPr>
          <w:noProof/>
          <w:lang w:val="en-AU" w:eastAsia="en-AU"/>
        </w:rPr>
        <w:drawing>
          <wp:anchor distT="0" distB="0" distL="114300" distR="114300" simplePos="0" relativeHeight="251664384" behindDoc="0" locked="0" layoutInCell="1" allowOverlap="1" wp14:anchorId="150AEFD3" wp14:editId="6C82CA55">
            <wp:simplePos x="0" y="0"/>
            <wp:positionH relativeFrom="column">
              <wp:posOffset>4511667</wp:posOffset>
            </wp:positionH>
            <wp:positionV relativeFrom="paragraph">
              <wp:posOffset>168814</wp:posOffset>
            </wp:positionV>
            <wp:extent cx="496192" cy="220602"/>
            <wp:effectExtent l="0" t="0" r="0" b="8255"/>
            <wp:wrapNone/>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264" cy="2215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B1DF6" w14:textId="310BFEAC" w:rsidR="00057A07" w:rsidRPr="00DD4976" w:rsidRDefault="00057A07" w:rsidP="006B217B">
      <w:pPr>
        <w:jc w:val="both"/>
        <w:rPr>
          <w:lang w:val="en-AU"/>
        </w:rPr>
      </w:pPr>
    </w:p>
    <w:p w14:paraId="3435E580" w14:textId="0599CDF0" w:rsidR="00057A07" w:rsidRPr="00DD4976" w:rsidRDefault="00057A07" w:rsidP="006B217B">
      <w:pPr>
        <w:jc w:val="both"/>
        <w:rPr>
          <w:lang w:val="en-AU"/>
        </w:rPr>
      </w:pPr>
    </w:p>
    <w:p w14:paraId="787E126D" w14:textId="35258F35" w:rsidR="00057A07" w:rsidRPr="00DD4976" w:rsidRDefault="00057A07" w:rsidP="006B217B">
      <w:pPr>
        <w:jc w:val="both"/>
        <w:rPr>
          <w:lang w:val="en-AU"/>
        </w:rPr>
      </w:pPr>
    </w:p>
    <w:p w14:paraId="7CF3AD28" w14:textId="29BF5EA4" w:rsidR="00057A07" w:rsidRPr="00DD4976" w:rsidRDefault="00057A07" w:rsidP="009442E1">
      <w:pPr>
        <w:pStyle w:val="Caption"/>
        <w:jc w:val="both"/>
        <w:rPr>
          <w:sz w:val="22"/>
          <w:szCs w:val="22"/>
          <w:lang w:val="en-AU"/>
        </w:rPr>
      </w:pPr>
      <w:r w:rsidRPr="00DD4976">
        <w:rPr>
          <w:sz w:val="22"/>
          <w:szCs w:val="22"/>
          <w:lang w:val="en-AU"/>
        </w:rPr>
        <w:t xml:space="preserve">Fig 2. </w:t>
      </w:r>
      <w:r w:rsidRPr="00DD4976">
        <w:rPr>
          <w:sz w:val="22"/>
          <w:szCs w:val="22"/>
        </w:rPr>
        <w:t xml:space="preserve">:  A </w:t>
      </w:r>
      <w:proofErr w:type="spellStart"/>
      <w:r w:rsidRPr="00DD4976">
        <w:rPr>
          <w:sz w:val="22"/>
          <w:szCs w:val="22"/>
        </w:rPr>
        <w:t>prepresentive</w:t>
      </w:r>
      <w:proofErr w:type="spellEnd"/>
      <w:r w:rsidRPr="00DD4976">
        <w:rPr>
          <w:sz w:val="22"/>
          <w:szCs w:val="22"/>
        </w:rPr>
        <w:t xml:space="preserve"> image of a forest fire approaching a house. The trees are rendered as green cones and the flames as orange.  The red line indicates a modelled rectangular ignition line. Not to scale.</w:t>
      </w:r>
    </w:p>
    <w:p w14:paraId="29C36058" w14:textId="27E3DCA0" w:rsidR="005F2EC8" w:rsidRDefault="00AD4FF0" w:rsidP="00227FA8">
      <w:pPr>
        <w:pStyle w:val="Heading3"/>
      </w:pPr>
      <w:r>
        <w:t>2.</w:t>
      </w:r>
      <w:r w:rsidR="005F2EC8">
        <w:t>3.4</w:t>
      </w:r>
      <w:r w:rsidR="005F2EC8">
        <w:tab/>
        <w:t xml:space="preserve">Analysing the results and documentation </w:t>
      </w:r>
    </w:p>
    <w:p w14:paraId="5225A87D" w14:textId="00620547" w:rsidR="006D143B" w:rsidRDefault="005F2EC8" w:rsidP="006D143B">
      <w:pPr>
        <w:ind w:firstLine="284"/>
        <w:jc w:val="both"/>
      </w:pPr>
      <w:r>
        <w:rPr>
          <w:color w:val="000000"/>
          <w:szCs w:val="24"/>
          <w:lang w:val="en-AU"/>
        </w:rPr>
        <w:t xml:space="preserve">The results of the project will be analysed and </w:t>
      </w:r>
      <w:r>
        <w:rPr>
          <w:rFonts w:hint="eastAsia"/>
          <w:color w:val="000000"/>
          <w:szCs w:val="24"/>
          <w:lang w:val="en-AU" w:eastAsia="zh-CN"/>
        </w:rPr>
        <w:t>a detailed report of the project and conclusions</w:t>
      </w:r>
      <w:r>
        <w:rPr>
          <w:color w:val="000000"/>
          <w:szCs w:val="24"/>
          <w:lang w:val="en-AU" w:eastAsia="zh-CN"/>
        </w:rPr>
        <w:t xml:space="preserve"> will be submitted</w:t>
      </w:r>
      <w:r>
        <w:rPr>
          <w:rFonts w:hint="eastAsia"/>
          <w:color w:val="000000"/>
          <w:szCs w:val="24"/>
          <w:lang w:val="en-AU" w:eastAsia="zh-CN"/>
        </w:rPr>
        <w:t>.</w:t>
      </w:r>
      <w:r>
        <w:rPr>
          <w:color w:val="000000"/>
          <w:szCs w:val="24"/>
          <w:lang w:val="en-AU" w:eastAsia="zh-CN"/>
        </w:rPr>
        <w:t xml:space="preserve"> </w:t>
      </w:r>
      <w:r>
        <w:rPr>
          <w:rFonts w:hint="eastAsia"/>
          <w:color w:val="000000"/>
          <w:szCs w:val="24"/>
          <w:lang w:val="en-AU" w:eastAsia="zh-CN"/>
        </w:rPr>
        <w:t xml:space="preserve"> </w:t>
      </w:r>
      <w:r w:rsidR="006D143B" w:rsidRPr="009442E1">
        <w:t>In light of the results</w:t>
      </w:r>
      <w:r w:rsidR="006D143B">
        <w:t>,</w:t>
      </w:r>
      <w:r w:rsidR="006D143B" w:rsidRPr="009442E1">
        <w:t xml:space="preserve"> we</w:t>
      </w:r>
      <w:r w:rsidR="006D143B">
        <w:t xml:space="preserve"> will</w:t>
      </w:r>
      <w:r w:rsidR="006D143B" w:rsidRPr="009442E1">
        <w:t xml:space="preserve"> offer some comments on the possibility of performance-based design </w:t>
      </w:r>
      <w:r w:rsidR="006D143B">
        <w:t xml:space="preserve">in WUI </w:t>
      </w:r>
      <w:r w:rsidR="006D143B" w:rsidRPr="009442E1">
        <w:t xml:space="preserve">using </w:t>
      </w:r>
      <w:r w:rsidR="006D143B">
        <w:t xml:space="preserve">physics-based </w:t>
      </w:r>
      <w:r w:rsidR="006D143B" w:rsidRPr="009442E1">
        <w:t>simulation results.</w:t>
      </w:r>
      <w:r w:rsidR="006D143B" w:rsidRPr="00DD4976">
        <w:t xml:space="preserve"> </w:t>
      </w:r>
      <w:r w:rsidR="006D143B">
        <w:t>We will also endeavor to present a correlation between firebrand flux and heat flux.</w:t>
      </w:r>
    </w:p>
    <w:p w14:paraId="4B713561" w14:textId="708F7A1F" w:rsidR="006D143B" w:rsidRDefault="006D143B" w:rsidP="006D143B">
      <w:pPr>
        <w:ind w:firstLine="284"/>
        <w:jc w:val="both"/>
      </w:pPr>
    </w:p>
    <w:p w14:paraId="165FE20F" w14:textId="196BB924" w:rsidR="005F2EC8" w:rsidRDefault="00AD4FF0" w:rsidP="000E0F13">
      <w:pPr>
        <w:pStyle w:val="Heading1"/>
      </w:pPr>
      <w:r>
        <w:lastRenderedPageBreak/>
        <w:t>3</w:t>
      </w:r>
      <w:r w:rsidR="005F2EC8">
        <w:t xml:space="preserve"> </w:t>
      </w:r>
      <w:r w:rsidR="005F2EC8">
        <w:tab/>
        <w:t>P</w:t>
      </w:r>
      <w:r w:rsidR="00564E7B">
        <w:t>roposed timeline</w:t>
      </w:r>
    </w:p>
    <w:p w14:paraId="25AF206D" w14:textId="3D8AEDB1" w:rsidR="005F2EC8" w:rsidRDefault="005F2EC8">
      <w:pPr>
        <w:pStyle w:val="BodyText"/>
        <w:jc w:val="both"/>
        <w:rPr>
          <w:szCs w:val="24"/>
          <w:lang w:val="en-AU"/>
        </w:rPr>
      </w:pPr>
    </w:p>
    <w:p w14:paraId="15CD85CE" w14:textId="734BE26E" w:rsidR="00564E7B" w:rsidRDefault="00564E7B">
      <w:pPr>
        <w:pStyle w:val="BodyText"/>
        <w:jc w:val="both"/>
        <w:rPr>
          <w:szCs w:val="24"/>
          <w:lang w:val="en-AU"/>
        </w:rPr>
      </w:pPr>
      <w:r>
        <w:rPr>
          <w:szCs w:val="24"/>
          <w:lang w:val="en-AU"/>
        </w:rPr>
        <w:t>The proposed timeline for the project completion is given in the below table:</w:t>
      </w:r>
    </w:p>
    <w:p w14:paraId="542F8513" w14:textId="77777777" w:rsidR="00564E7B" w:rsidRDefault="00564E7B">
      <w:pPr>
        <w:pStyle w:val="BodyText"/>
        <w:jc w:val="both"/>
        <w:rPr>
          <w:szCs w:val="24"/>
          <w:lang w:val="en-AU"/>
        </w:rPr>
      </w:pPr>
    </w:p>
    <w:p w14:paraId="1035647A" w14:textId="0ACACA31" w:rsidR="00564E7B" w:rsidRDefault="00564E7B">
      <w:pPr>
        <w:pStyle w:val="BodyText"/>
        <w:jc w:val="both"/>
        <w:rPr>
          <w:szCs w:val="24"/>
          <w:lang w:val="en-AU"/>
        </w:rPr>
      </w:pPr>
    </w:p>
    <w:tbl>
      <w:tblPr>
        <w:tblStyle w:val="TableGrid"/>
        <w:tblW w:w="9642" w:type="dxa"/>
        <w:tblInd w:w="-5" w:type="dxa"/>
        <w:tblLayout w:type="fixed"/>
        <w:tblLook w:val="04A0" w:firstRow="1" w:lastRow="0" w:firstColumn="1" w:lastColumn="0" w:noHBand="0" w:noVBand="1"/>
      </w:tblPr>
      <w:tblGrid>
        <w:gridCol w:w="3970"/>
        <w:gridCol w:w="709"/>
        <w:gridCol w:w="709"/>
        <w:gridCol w:w="708"/>
        <w:gridCol w:w="709"/>
        <w:gridCol w:w="709"/>
        <w:gridCol w:w="709"/>
        <w:gridCol w:w="708"/>
        <w:gridCol w:w="711"/>
      </w:tblGrid>
      <w:tr w:rsidR="00564E7B" w:rsidRPr="002E3CE7" w14:paraId="20326236" w14:textId="77777777" w:rsidTr="00564E7B">
        <w:tc>
          <w:tcPr>
            <w:tcW w:w="3970" w:type="dxa"/>
            <w:vMerge w:val="restart"/>
            <w:vAlign w:val="center"/>
          </w:tcPr>
          <w:p w14:paraId="655C4617" w14:textId="6949FE0B" w:rsidR="00564E7B" w:rsidRPr="002E3CE7" w:rsidRDefault="00564E7B" w:rsidP="00564E7B">
            <w:pPr>
              <w:spacing w:line="360" w:lineRule="auto"/>
              <w:rPr>
                <w:rFonts w:eastAsia="Times New Roman" w:cs="Times New Roman"/>
                <w:szCs w:val="24"/>
                <w:lang w:eastAsia="en-GB"/>
              </w:rPr>
            </w:pPr>
            <w:r w:rsidRPr="002E3CE7">
              <w:rPr>
                <w:rFonts w:eastAsia="Times New Roman" w:cs="Times New Roman"/>
                <w:szCs w:val="24"/>
                <w:lang w:eastAsia="en-GB"/>
              </w:rPr>
              <w:t>Milestones</w:t>
            </w:r>
          </w:p>
        </w:tc>
        <w:tc>
          <w:tcPr>
            <w:tcW w:w="5672" w:type="dxa"/>
            <w:gridSpan w:val="8"/>
          </w:tcPr>
          <w:p w14:paraId="1FF9D9AB" w14:textId="1BEB67F2"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Months</w:t>
            </w:r>
          </w:p>
        </w:tc>
      </w:tr>
      <w:tr w:rsidR="00564E7B" w:rsidRPr="002E3CE7" w14:paraId="2776DBFD" w14:textId="77777777" w:rsidTr="00564E7B">
        <w:tc>
          <w:tcPr>
            <w:tcW w:w="3970" w:type="dxa"/>
            <w:vMerge/>
            <w:vAlign w:val="center"/>
          </w:tcPr>
          <w:p w14:paraId="2440C680" w14:textId="77777777" w:rsidR="00564E7B" w:rsidRPr="002E3CE7" w:rsidRDefault="00564E7B" w:rsidP="00E01AA6">
            <w:pPr>
              <w:spacing w:line="360" w:lineRule="auto"/>
              <w:rPr>
                <w:rFonts w:eastAsia="Times New Roman" w:cs="Times New Roman"/>
                <w:szCs w:val="24"/>
                <w:lang w:eastAsia="en-GB"/>
              </w:rPr>
            </w:pPr>
          </w:p>
        </w:tc>
        <w:tc>
          <w:tcPr>
            <w:tcW w:w="709" w:type="dxa"/>
            <w:tcBorders>
              <w:bottom w:val="single" w:sz="4" w:space="0" w:color="auto"/>
            </w:tcBorders>
            <w:vAlign w:val="center"/>
          </w:tcPr>
          <w:p w14:paraId="640BD1FF" w14:textId="645684B0"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1</w:t>
            </w:r>
          </w:p>
        </w:tc>
        <w:tc>
          <w:tcPr>
            <w:tcW w:w="709" w:type="dxa"/>
            <w:tcBorders>
              <w:bottom w:val="single" w:sz="4" w:space="0" w:color="auto"/>
            </w:tcBorders>
            <w:vAlign w:val="center"/>
          </w:tcPr>
          <w:p w14:paraId="34841800" w14:textId="1E411B62"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2</w:t>
            </w:r>
          </w:p>
        </w:tc>
        <w:tc>
          <w:tcPr>
            <w:tcW w:w="708" w:type="dxa"/>
            <w:tcBorders>
              <w:bottom w:val="single" w:sz="4" w:space="0" w:color="auto"/>
            </w:tcBorders>
            <w:vAlign w:val="center"/>
          </w:tcPr>
          <w:p w14:paraId="4A999536" w14:textId="16852697"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3</w:t>
            </w:r>
          </w:p>
        </w:tc>
        <w:tc>
          <w:tcPr>
            <w:tcW w:w="709" w:type="dxa"/>
            <w:tcBorders>
              <w:bottom w:val="single" w:sz="4" w:space="0" w:color="auto"/>
            </w:tcBorders>
            <w:vAlign w:val="center"/>
          </w:tcPr>
          <w:p w14:paraId="00FE10F6" w14:textId="67260AF9"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4</w:t>
            </w:r>
          </w:p>
        </w:tc>
        <w:tc>
          <w:tcPr>
            <w:tcW w:w="709" w:type="dxa"/>
            <w:tcBorders>
              <w:bottom w:val="single" w:sz="4" w:space="0" w:color="auto"/>
            </w:tcBorders>
            <w:vAlign w:val="center"/>
          </w:tcPr>
          <w:p w14:paraId="2DDD66C4" w14:textId="2945FB72"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5</w:t>
            </w:r>
          </w:p>
        </w:tc>
        <w:tc>
          <w:tcPr>
            <w:tcW w:w="709" w:type="dxa"/>
            <w:tcBorders>
              <w:bottom w:val="single" w:sz="4" w:space="0" w:color="auto"/>
            </w:tcBorders>
          </w:tcPr>
          <w:p w14:paraId="085923D1" w14:textId="60EFD6DF" w:rsidR="00564E7B" w:rsidRPr="002E3CE7" w:rsidRDefault="00564E7B" w:rsidP="00E01AA6">
            <w:pPr>
              <w:spacing w:line="360" w:lineRule="auto"/>
              <w:jc w:val="center"/>
              <w:rPr>
                <w:szCs w:val="24"/>
                <w:lang w:eastAsia="en-GB"/>
              </w:rPr>
            </w:pPr>
            <w:r w:rsidRPr="002E3CE7">
              <w:rPr>
                <w:szCs w:val="24"/>
                <w:lang w:eastAsia="en-GB"/>
              </w:rPr>
              <w:t>6</w:t>
            </w:r>
          </w:p>
        </w:tc>
        <w:tc>
          <w:tcPr>
            <w:tcW w:w="708" w:type="dxa"/>
            <w:tcBorders>
              <w:bottom w:val="single" w:sz="4" w:space="0" w:color="auto"/>
            </w:tcBorders>
          </w:tcPr>
          <w:p w14:paraId="365A672D" w14:textId="2AF7A883" w:rsidR="00564E7B" w:rsidRPr="002E3CE7" w:rsidRDefault="00564E7B" w:rsidP="00E01AA6">
            <w:pPr>
              <w:spacing w:line="360" w:lineRule="auto"/>
              <w:jc w:val="center"/>
              <w:rPr>
                <w:szCs w:val="24"/>
                <w:lang w:eastAsia="en-GB"/>
              </w:rPr>
            </w:pPr>
            <w:r w:rsidRPr="002E3CE7">
              <w:rPr>
                <w:szCs w:val="24"/>
                <w:lang w:eastAsia="en-GB"/>
              </w:rPr>
              <w:t>7</w:t>
            </w:r>
          </w:p>
        </w:tc>
        <w:tc>
          <w:tcPr>
            <w:tcW w:w="711" w:type="dxa"/>
            <w:tcBorders>
              <w:bottom w:val="single" w:sz="4" w:space="0" w:color="auto"/>
            </w:tcBorders>
            <w:vAlign w:val="center"/>
          </w:tcPr>
          <w:p w14:paraId="21BC25ED" w14:textId="49A134FA" w:rsidR="00564E7B" w:rsidRPr="002E3CE7" w:rsidRDefault="00564E7B" w:rsidP="00E01AA6">
            <w:pPr>
              <w:spacing w:line="360" w:lineRule="auto"/>
              <w:jc w:val="center"/>
              <w:rPr>
                <w:rFonts w:eastAsia="Times New Roman" w:cs="Times New Roman"/>
                <w:szCs w:val="24"/>
                <w:lang w:eastAsia="en-GB"/>
              </w:rPr>
            </w:pPr>
            <w:r w:rsidRPr="002E3CE7">
              <w:rPr>
                <w:rFonts w:eastAsia="Times New Roman" w:cs="Times New Roman"/>
                <w:szCs w:val="24"/>
                <w:lang w:eastAsia="en-GB"/>
              </w:rPr>
              <w:t>8</w:t>
            </w:r>
          </w:p>
        </w:tc>
      </w:tr>
      <w:tr w:rsidR="00564E7B" w:rsidRPr="002E3CE7" w14:paraId="43B0A1EA" w14:textId="77777777" w:rsidTr="00564E7B">
        <w:tc>
          <w:tcPr>
            <w:tcW w:w="3970" w:type="dxa"/>
            <w:tcBorders>
              <w:right w:val="single" w:sz="4" w:space="0" w:color="auto"/>
            </w:tcBorders>
            <w:vAlign w:val="center"/>
          </w:tcPr>
          <w:p w14:paraId="087D7F6F" w14:textId="1643CFC7"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 xml:space="preserve">Initial project launch meeting </w:t>
            </w:r>
          </w:p>
        </w:tc>
        <w:tc>
          <w:tcPr>
            <w:tcW w:w="709" w:type="dxa"/>
            <w:tcBorders>
              <w:top w:val="single" w:sz="4" w:space="0" w:color="auto"/>
              <w:left w:val="single" w:sz="4" w:space="0" w:color="auto"/>
              <w:bottom w:val="single" w:sz="4" w:space="0" w:color="auto"/>
              <w:right w:val="single" w:sz="6" w:space="0" w:color="auto"/>
            </w:tcBorders>
            <w:shd w:val="clear" w:color="auto" w:fill="000000" w:themeFill="text1"/>
            <w:vAlign w:val="center"/>
          </w:tcPr>
          <w:p w14:paraId="518E7E0B"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left w:val="single" w:sz="4" w:space="0" w:color="auto"/>
              <w:bottom w:val="single" w:sz="4" w:space="0" w:color="auto"/>
            </w:tcBorders>
            <w:shd w:val="clear" w:color="auto" w:fill="auto"/>
            <w:vAlign w:val="center"/>
          </w:tcPr>
          <w:p w14:paraId="62865917"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bottom w:val="single" w:sz="4" w:space="0" w:color="auto"/>
            </w:tcBorders>
            <w:shd w:val="clear" w:color="auto" w:fill="auto"/>
            <w:vAlign w:val="center"/>
          </w:tcPr>
          <w:p w14:paraId="5714B32D"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502AADCC" w14:textId="77777777" w:rsidR="00564E7B" w:rsidRPr="002E3CE7" w:rsidRDefault="00564E7B" w:rsidP="00E01AA6">
            <w:pPr>
              <w:spacing w:line="360" w:lineRule="auto"/>
              <w:jc w:val="both"/>
              <w:rPr>
                <w:rFonts w:eastAsia="Times New Roman" w:cs="Times New Roman"/>
                <w:szCs w:val="24"/>
                <w:lang w:eastAsia="en-GB"/>
              </w:rPr>
            </w:pPr>
          </w:p>
        </w:tc>
        <w:tc>
          <w:tcPr>
            <w:tcW w:w="709" w:type="dxa"/>
            <w:shd w:val="clear" w:color="auto" w:fill="auto"/>
            <w:vAlign w:val="center"/>
          </w:tcPr>
          <w:p w14:paraId="105A4CE5" w14:textId="77777777" w:rsidR="00564E7B" w:rsidRPr="002E3CE7" w:rsidRDefault="00564E7B" w:rsidP="00E01AA6">
            <w:pPr>
              <w:spacing w:line="360" w:lineRule="auto"/>
              <w:jc w:val="both"/>
              <w:rPr>
                <w:rFonts w:eastAsia="Times New Roman" w:cs="Times New Roman"/>
                <w:szCs w:val="24"/>
                <w:lang w:eastAsia="en-GB"/>
              </w:rPr>
            </w:pPr>
          </w:p>
        </w:tc>
        <w:tc>
          <w:tcPr>
            <w:tcW w:w="709" w:type="dxa"/>
          </w:tcPr>
          <w:p w14:paraId="53D40481" w14:textId="77777777" w:rsidR="00564E7B" w:rsidRPr="002E3CE7" w:rsidRDefault="00564E7B" w:rsidP="00E01AA6">
            <w:pPr>
              <w:spacing w:line="360" w:lineRule="auto"/>
              <w:jc w:val="both"/>
              <w:rPr>
                <w:szCs w:val="24"/>
                <w:lang w:eastAsia="en-GB"/>
              </w:rPr>
            </w:pPr>
          </w:p>
        </w:tc>
        <w:tc>
          <w:tcPr>
            <w:tcW w:w="708" w:type="dxa"/>
          </w:tcPr>
          <w:p w14:paraId="43327817" w14:textId="77777777" w:rsidR="00564E7B" w:rsidRPr="002E3CE7" w:rsidRDefault="00564E7B" w:rsidP="00E01AA6">
            <w:pPr>
              <w:spacing w:line="360" w:lineRule="auto"/>
              <w:jc w:val="both"/>
              <w:rPr>
                <w:szCs w:val="24"/>
                <w:lang w:eastAsia="en-GB"/>
              </w:rPr>
            </w:pPr>
          </w:p>
        </w:tc>
        <w:tc>
          <w:tcPr>
            <w:tcW w:w="711" w:type="dxa"/>
            <w:shd w:val="clear" w:color="auto" w:fill="auto"/>
            <w:vAlign w:val="center"/>
          </w:tcPr>
          <w:p w14:paraId="7344A23D" w14:textId="4DF1756B" w:rsidR="00564E7B" w:rsidRPr="002E3CE7" w:rsidRDefault="00564E7B" w:rsidP="00E01AA6">
            <w:pPr>
              <w:spacing w:line="360" w:lineRule="auto"/>
              <w:jc w:val="both"/>
              <w:rPr>
                <w:rFonts w:eastAsia="Times New Roman" w:cs="Times New Roman"/>
                <w:szCs w:val="24"/>
                <w:lang w:eastAsia="en-GB"/>
              </w:rPr>
            </w:pPr>
          </w:p>
        </w:tc>
      </w:tr>
      <w:tr w:rsidR="00564E7B" w:rsidRPr="002E3CE7" w14:paraId="7D3B19F1" w14:textId="77777777" w:rsidTr="00564E7B">
        <w:tc>
          <w:tcPr>
            <w:tcW w:w="3970" w:type="dxa"/>
            <w:vAlign w:val="center"/>
          </w:tcPr>
          <w:p w14:paraId="44585BF1" w14:textId="761E102F"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 xml:space="preserve">Implementing firebrand generation </w:t>
            </w:r>
            <w:proofErr w:type="spellStart"/>
            <w:r w:rsidRPr="002E3CE7">
              <w:rPr>
                <w:rFonts w:eastAsia="Times New Roman" w:cs="Times New Roman"/>
                <w:szCs w:val="24"/>
                <w:lang w:eastAsia="en-GB"/>
              </w:rPr>
              <w:t>submodel</w:t>
            </w:r>
            <w:proofErr w:type="spellEnd"/>
            <w:r w:rsidRPr="002E3CE7">
              <w:rPr>
                <w:rFonts w:eastAsia="Times New Roman" w:cs="Times New Roman"/>
                <w:szCs w:val="24"/>
                <w:lang w:eastAsia="en-GB"/>
              </w:rPr>
              <w:t xml:space="preserve"> in FDS</w:t>
            </w:r>
          </w:p>
        </w:tc>
        <w:tc>
          <w:tcPr>
            <w:tcW w:w="709" w:type="dxa"/>
            <w:tcBorders>
              <w:top w:val="single" w:sz="4" w:space="0" w:color="auto"/>
              <w:right w:val="single" w:sz="4" w:space="0" w:color="auto"/>
            </w:tcBorders>
            <w:shd w:val="clear" w:color="auto" w:fill="000000" w:themeFill="text1"/>
            <w:vAlign w:val="center"/>
          </w:tcPr>
          <w:p w14:paraId="0CCC148E"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shd w:val="clear" w:color="auto" w:fill="000000" w:themeFill="text1"/>
            <w:vAlign w:val="center"/>
          </w:tcPr>
          <w:p w14:paraId="0C3D4390"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6" w:space="0" w:color="auto"/>
              <w:bottom w:val="single" w:sz="4" w:space="0" w:color="auto"/>
              <w:right w:val="single" w:sz="4" w:space="0" w:color="auto"/>
            </w:tcBorders>
            <w:shd w:val="clear" w:color="auto" w:fill="000000" w:themeFill="text1"/>
            <w:vAlign w:val="center"/>
          </w:tcPr>
          <w:p w14:paraId="255592BA"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5EEAB1E0"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6CB6C314"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tcPr>
          <w:p w14:paraId="14817DC0" w14:textId="77777777" w:rsidR="00564E7B" w:rsidRPr="002E3CE7" w:rsidRDefault="00564E7B" w:rsidP="00E01AA6">
            <w:pPr>
              <w:spacing w:line="360" w:lineRule="auto"/>
              <w:jc w:val="both"/>
              <w:rPr>
                <w:szCs w:val="24"/>
                <w:lang w:eastAsia="en-GB"/>
              </w:rPr>
            </w:pPr>
          </w:p>
        </w:tc>
        <w:tc>
          <w:tcPr>
            <w:tcW w:w="708" w:type="dxa"/>
            <w:tcBorders>
              <w:bottom w:val="single" w:sz="4" w:space="0" w:color="auto"/>
            </w:tcBorders>
          </w:tcPr>
          <w:p w14:paraId="699CB708" w14:textId="77777777" w:rsidR="00564E7B" w:rsidRPr="002E3CE7" w:rsidRDefault="00564E7B" w:rsidP="00E01AA6">
            <w:pPr>
              <w:spacing w:line="360" w:lineRule="auto"/>
              <w:jc w:val="both"/>
              <w:rPr>
                <w:szCs w:val="24"/>
                <w:lang w:eastAsia="en-GB"/>
              </w:rPr>
            </w:pPr>
          </w:p>
        </w:tc>
        <w:tc>
          <w:tcPr>
            <w:tcW w:w="711" w:type="dxa"/>
            <w:tcBorders>
              <w:bottom w:val="single" w:sz="4" w:space="0" w:color="auto"/>
            </w:tcBorders>
            <w:shd w:val="clear" w:color="auto" w:fill="auto"/>
            <w:vAlign w:val="center"/>
          </w:tcPr>
          <w:p w14:paraId="3A66B4E7" w14:textId="0235EB9E" w:rsidR="00564E7B" w:rsidRPr="002E3CE7" w:rsidRDefault="00564E7B" w:rsidP="00E01AA6">
            <w:pPr>
              <w:spacing w:line="360" w:lineRule="auto"/>
              <w:jc w:val="both"/>
              <w:rPr>
                <w:rFonts w:eastAsia="Times New Roman" w:cs="Times New Roman"/>
                <w:szCs w:val="24"/>
                <w:lang w:eastAsia="en-GB"/>
              </w:rPr>
            </w:pPr>
          </w:p>
        </w:tc>
      </w:tr>
      <w:tr w:rsidR="00564E7B" w:rsidRPr="002E3CE7" w14:paraId="01E2C737" w14:textId="77777777" w:rsidTr="00564E7B">
        <w:tc>
          <w:tcPr>
            <w:tcW w:w="3970" w:type="dxa"/>
            <w:vAlign w:val="center"/>
          </w:tcPr>
          <w:p w14:paraId="636719A2" w14:textId="520C0E7C"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Model validation against single tree experiment</w:t>
            </w:r>
          </w:p>
        </w:tc>
        <w:tc>
          <w:tcPr>
            <w:tcW w:w="709" w:type="dxa"/>
            <w:tcBorders>
              <w:right w:val="single" w:sz="4" w:space="0" w:color="auto"/>
            </w:tcBorders>
            <w:shd w:val="clear" w:color="auto" w:fill="auto"/>
            <w:vAlign w:val="center"/>
          </w:tcPr>
          <w:p w14:paraId="054F4342"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4" w:space="0" w:color="auto"/>
            </w:tcBorders>
            <w:shd w:val="clear" w:color="auto" w:fill="FFFFFF" w:themeFill="background1"/>
            <w:vAlign w:val="center"/>
          </w:tcPr>
          <w:p w14:paraId="4CD3E190"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4" w:space="0" w:color="auto"/>
              <w:bottom w:val="single" w:sz="4" w:space="0" w:color="auto"/>
            </w:tcBorders>
            <w:shd w:val="clear" w:color="auto" w:fill="000000" w:themeFill="text1"/>
            <w:vAlign w:val="center"/>
          </w:tcPr>
          <w:p w14:paraId="7781400E"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000000" w:themeFill="text1"/>
            <w:vAlign w:val="center"/>
          </w:tcPr>
          <w:p w14:paraId="348344C2"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FFFFFF" w:themeFill="background1"/>
            <w:vAlign w:val="center"/>
          </w:tcPr>
          <w:p w14:paraId="2AF1A111"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tcPr>
          <w:p w14:paraId="18F946C2" w14:textId="77777777" w:rsidR="00564E7B" w:rsidRPr="002E3CE7" w:rsidRDefault="00564E7B" w:rsidP="00E01AA6">
            <w:pPr>
              <w:spacing w:line="360" w:lineRule="auto"/>
              <w:jc w:val="both"/>
              <w:rPr>
                <w:szCs w:val="24"/>
                <w:lang w:eastAsia="en-GB"/>
              </w:rPr>
            </w:pPr>
          </w:p>
        </w:tc>
        <w:tc>
          <w:tcPr>
            <w:tcW w:w="708" w:type="dxa"/>
            <w:tcBorders>
              <w:bottom w:val="single" w:sz="4" w:space="0" w:color="auto"/>
            </w:tcBorders>
          </w:tcPr>
          <w:p w14:paraId="2F3ADBA8" w14:textId="77777777" w:rsidR="00564E7B" w:rsidRPr="002E3CE7" w:rsidRDefault="00564E7B" w:rsidP="00E01AA6">
            <w:pPr>
              <w:spacing w:line="360" w:lineRule="auto"/>
              <w:jc w:val="both"/>
              <w:rPr>
                <w:szCs w:val="24"/>
                <w:lang w:eastAsia="en-GB"/>
              </w:rPr>
            </w:pPr>
          </w:p>
        </w:tc>
        <w:tc>
          <w:tcPr>
            <w:tcW w:w="711" w:type="dxa"/>
            <w:tcBorders>
              <w:bottom w:val="single" w:sz="4" w:space="0" w:color="auto"/>
            </w:tcBorders>
            <w:shd w:val="clear" w:color="auto" w:fill="auto"/>
            <w:vAlign w:val="center"/>
          </w:tcPr>
          <w:p w14:paraId="12BCD3CF" w14:textId="3C26954F" w:rsidR="00564E7B" w:rsidRPr="002E3CE7" w:rsidRDefault="00564E7B" w:rsidP="00E01AA6">
            <w:pPr>
              <w:spacing w:line="360" w:lineRule="auto"/>
              <w:jc w:val="both"/>
              <w:rPr>
                <w:rFonts w:eastAsia="Times New Roman" w:cs="Times New Roman"/>
                <w:szCs w:val="24"/>
                <w:lang w:eastAsia="en-GB"/>
              </w:rPr>
            </w:pPr>
          </w:p>
        </w:tc>
      </w:tr>
      <w:tr w:rsidR="00564E7B" w:rsidRPr="002E3CE7" w14:paraId="2AB319D1" w14:textId="77777777" w:rsidTr="00564E7B">
        <w:tc>
          <w:tcPr>
            <w:tcW w:w="3970" w:type="dxa"/>
            <w:vAlign w:val="center"/>
          </w:tcPr>
          <w:p w14:paraId="6CDB38CC" w14:textId="73B33256" w:rsidR="00564E7B" w:rsidRPr="002E3CE7" w:rsidRDefault="00564E7B" w:rsidP="00E01AA6">
            <w:pPr>
              <w:spacing w:line="360" w:lineRule="auto"/>
              <w:rPr>
                <w:rFonts w:eastAsia="Times New Roman" w:cs="Times New Roman"/>
                <w:szCs w:val="24"/>
                <w:lang w:eastAsia="en-GB"/>
              </w:rPr>
            </w:pPr>
            <w:r w:rsidRPr="002E3CE7">
              <w:rPr>
                <w:rFonts w:eastAsia="Times New Roman" w:cs="Times New Roman"/>
                <w:szCs w:val="24"/>
                <w:lang w:eastAsia="en-GB"/>
              </w:rPr>
              <w:t>Forest fire modelling for vulnerability mapping on a house</w:t>
            </w:r>
          </w:p>
        </w:tc>
        <w:tc>
          <w:tcPr>
            <w:tcW w:w="709" w:type="dxa"/>
            <w:tcBorders>
              <w:right w:val="single" w:sz="4" w:space="0" w:color="auto"/>
            </w:tcBorders>
            <w:shd w:val="clear" w:color="auto" w:fill="auto"/>
            <w:vAlign w:val="center"/>
          </w:tcPr>
          <w:p w14:paraId="311EEC90"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4" w:space="0" w:color="auto"/>
            </w:tcBorders>
            <w:shd w:val="clear" w:color="auto" w:fill="auto"/>
            <w:vAlign w:val="center"/>
          </w:tcPr>
          <w:p w14:paraId="0A660CEF"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4" w:space="0" w:color="auto"/>
              <w:bottom w:val="single" w:sz="4" w:space="0" w:color="auto"/>
            </w:tcBorders>
            <w:shd w:val="clear" w:color="auto" w:fill="auto"/>
            <w:vAlign w:val="center"/>
          </w:tcPr>
          <w:p w14:paraId="080ADE48"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auto"/>
            <w:vAlign w:val="center"/>
          </w:tcPr>
          <w:p w14:paraId="23FE1F23"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000000" w:themeFill="text1"/>
            <w:vAlign w:val="center"/>
          </w:tcPr>
          <w:p w14:paraId="66FD5748"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bottom w:val="single" w:sz="4" w:space="0" w:color="auto"/>
            </w:tcBorders>
            <w:shd w:val="clear" w:color="auto" w:fill="000000" w:themeFill="text1"/>
          </w:tcPr>
          <w:p w14:paraId="0F2F3935" w14:textId="77777777" w:rsidR="00564E7B" w:rsidRPr="002E3CE7" w:rsidRDefault="00564E7B" w:rsidP="00E01AA6">
            <w:pPr>
              <w:spacing w:line="360" w:lineRule="auto"/>
              <w:jc w:val="both"/>
              <w:rPr>
                <w:szCs w:val="24"/>
                <w:lang w:eastAsia="en-GB"/>
              </w:rPr>
            </w:pPr>
          </w:p>
        </w:tc>
        <w:tc>
          <w:tcPr>
            <w:tcW w:w="708" w:type="dxa"/>
            <w:tcBorders>
              <w:bottom w:val="single" w:sz="4" w:space="0" w:color="auto"/>
            </w:tcBorders>
            <w:shd w:val="clear" w:color="auto" w:fill="000000" w:themeFill="text1"/>
          </w:tcPr>
          <w:p w14:paraId="06CDCB78" w14:textId="77777777" w:rsidR="00564E7B" w:rsidRPr="002E3CE7" w:rsidRDefault="00564E7B" w:rsidP="00E01AA6">
            <w:pPr>
              <w:spacing w:line="360" w:lineRule="auto"/>
              <w:jc w:val="both"/>
              <w:rPr>
                <w:szCs w:val="24"/>
                <w:lang w:eastAsia="en-GB"/>
              </w:rPr>
            </w:pPr>
          </w:p>
        </w:tc>
        <w:tc>
          <w:tcPr>
            <w:tcW w:w="711" w:type="dxa"/>
            <w:tcBorders>
              <w:bottom w:val="single" w:sz="4" w:space="0" w:color="auto"/>
            </w:tcBorders>
            <w:shd w:val="clear" w:color="auto" w:fill="auto"/>
            <w:vAlign w:val="center"/>
          </w:tcPr>
          <w:p w14:paraId="200A4FA2" w14:textId="00097B5A" w:rsidR="00564E7B" w:rsidRPr="002E3CE7" w:rsidRDefault="00564E7B" w:rsidP="00E01AA6">
            <w:pPr>
              <w:spacing w:line="360" w:lineRule="auto"/>
              <w:jc w:val="both"/>
              <w:rPr>
                <w:rFonts w:eastAsia="Times New Roman" w:cs="Times New Roman"/>
                <w:szCs w:val="24"/>
                <w:lang w:eastAsia="en-GB"/>
              </w:rPr>
            </w:pPr>
          </w:p>
        </w:tc>
      </w:tr>
      <w:tr w:rsidR="00564E7B" w:rsidRPr="002E3CE7" w14:paraId="370A3794" w14:textId="77777777" w:rsidTr="00564E7B">
        <w:tc>
          <w:tcPr>
            <w:tcW w:w="3970" w:type="dxa"/>
            <w:vAlign w:val="center"/>
          </w:tcPr>
          <w:p w14:paraId="6EE519CC" w14:textId="4B1389E2" w:rsidR="00564E7B" w:rsidRPr="002E3CE7" w:rsidRDefault="00564E7B" w:rsidP="00564E7B">
            <w:pPr>
              <w:spacing w:line="360" w:lineRule="auto"/>
              <w:rPr>
                <w:rFonts w:eastAsia="Times New Roman" w:cs="Times New Roman"/>
                <w:szCs w:val="24"/>
                <w:lang w:eastAsia="en-GB"/>
              </w:rPr>
            </w:pPr>
            <w:r w:rsidRPr="002E3CE7">
              <w:rPr>
                <w:rFonts w:eastAsia="Times New Roman" w:cs="Times New Roman"/>
                <w:szCs w:val="24"/>
                <w:lang w:eastAsia="en-GB"/>
              </w:rPr>
              <w:t>Data analysis and final report</w:t>
            </w:r>
          </w:p>
        </w:tc>
        <w:tc>
          <w:tcPr>
            <w:tcW w:w="709" w:type="dxa"/>
            <w:shd w:val="clear" w:color="auto" w:fill="auto"/>
            <w:vAlign w:val="center"/>
          </w:tcPr>
          <w:p w14:paraId="661B904F"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right w:val="single" w:sz="4" w:space="0" w:color="auto"/>
            </w:tcBorders>
            <w:shd w:val="clear" w:color="auto" w:fill="auto"/>
            <w:vAlign w:val="center"/>
          </w:tcPr>
          <w:p w14:paraId="4A7C0170" w14:textId="77777777" w:rsidR="00564E7B" w:rsidRPr="002E3CE7" w:rsidRDefault="00564E7B" w:rsidP="00E01AA6">
            <w:pPr>
              <w:spacing w:line="360" w:lineRule="auto"/>
              <w:jc w:val="both"/>
              <w:rPr>
                <w:rFonts w:eastAsia="Times New Roman" w:cs="Times New Roman"/>
                <w:szCs w:val="24"/>
                <w:lang w:eastAsia="en-GB"/>
              </w:rPr>
            </w:pPr>
          </w:p>
        </w:tc>
        <w:tc>
          <w:tcPr>
            <w:tcW w:w="708" w:type="dxa"/>
            <w:tcBorders>
              <w:top w:val="single" w:sz="4" w:space="0" w:color="auto"/>
              <w:left w:val="single" w:sz="4" w:space="0" w:color="auto"/>
              <w:bottom w:val="single" w:sz="4" w:space="0" w:color="auto"/>
              <w:right w:val="single" w:sz="6" w:space="0" w:color="auto"/>
            </w:tcBorders>
            <w:shd w:val="clear" w:color="auto" w:fill="auto"/>
            <w:vAlign w:val="center"/>
          </w:tcPr>
          <w:p w14:paraId="124FFE41"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shd w:val="clear" w:color="auto" w:fill="auto"/>
            <w:vAlign w:val="center"/>
          </w:tcPr>
          <w:p w14:paraId="21D9D1EA"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shd w:val="clear" w:color="auto" w:fill="auto"/>
            <w:vAlign w:val="center"/>
          </w:tcPr>
          <w:p w14:paraId="3C56D0BB" w14:textId="77777777" w:rsidR="00564E7B" w:rsidRPr="002E3CE7" w:rsidRDefault="00564E7B" w:rsidP="00E01AA6">
            <w:pPr>
              <w:spacing w:line="360" w:lineRule="auto"/>
              <w:jc w:val="both"/>
              <w:rPr>
                <w:rFonts w:eastAsia="Times New Roman" w:cs="Times New Roman"/>
                <w:szCs w:val="24"/>
                <w:lang w:eastAsia="en-GB"/>
              </w:rPr>
            </w:pPr>
          </w:p>
        </w:tc>
        <w:tc>
          <w:tcPr>
            <w:tcW w:w="709" w:type="dxa"/>
            <w:tcBorders>
              <w:top w:val="single" w:sz="4" w:space="0" w:color="auto"/>
              <w:left w:val="single" w:sz="6" w:space="0" w:color="auto"/>
              <w:bottom w:val="single" w:sz="4" w:space="0" w:color="auto"/>
              <w:right w:val="single" w:sz="6" w:space="0" w:color="auto"/>
            </w:tcBorders>
          </w:tcPr>
          <w:p w14:paraId="52516ACB" w14:textId="77777777" w:rsidR="00564E7B" w:rsidRPr="002E3CE7" w:rsidRDefault="00564E7B" w:rsidP="00E01AA6">
            <w:pPr>
              <w:spacing w:line="360" w:lineRule="auto"/>
              <w:jc w:val="both"/>
              <w:rPr>
                <w:szCs w:val="24"/>
                <w:lang w:eastAsia="en-GB"/>
              </w:rPr>
            </w:pPr>
          </w:p>
        </w:tc>
        <w:tc>
          <w:tcPr>
            <w:tcW w:w="708" w:type="dxa"/>
            <w:tcBorders>
              <w:top w:val="single" w:sz="4" w:space="0" w:color="auto"/>
              <w:left w:val="single" w:sz="6" w:space="0" w:color="auto"/>
              <w:bottom w:val="single" w:sz="4" w:space="0" w:color="auto"/>
              <w:right w:val="single" w:sz="6" w:space="0" w:color="auto"/>
            </w:tcBorders>
            <w:shd w:val="clear" w:color="auto" w:fill="000000" w:themeFill="text1"/>
          </w:tcPr>
          <w:p w14:paraId="3EB986D5" w14:textId="77777777" w:rsidR="00564E7B" w:rsidRPr="002E3CE7" w:rsidRDefault="00564E7B" w:rsidP="00E01AA6">
            <w:pPr>
              <w:spacing w:line="360" w:lineRule="auto"/>
              <w:jc w:val="both"/>
              <w:rPr>
                <w:szCs w:val="24"/>
                <w:lang w:eastAsia="en-GB"/>
              </w:rPr>
            </w:pPr>
          </w:p>
        </w:tc>
        <w:tc>
          <w:tcPr>
            <w:tcW w:w="711" w:type="dxa"/>
            <w:tcBorders>
              <w:top w:val="single" w:sz="4" w:space="0" w:color="auto"/>
              <w:left w:val="single" w:sz="6" w:space="0" w:color="auto"/>
              <w:bottom w:val="single" w:sz="4" w:space="0" w:color="auto"/>
              <w:right w:val="single" w:sz="4" w:space="0" w:color="auto"/>
            </w:tcBorders>
            <w:shd w:val="clear" w:color="auto" w:fill="000000" w:themeFill="text1"/>
            <w:vAlign w:val="center"/>
          </w:tcPr>
          <w:p w14:paraId="69925DCA" w14:textId="20036EAC" w:rsidR="00564E7B" w:rsidRPr="002E3CE7" w:rsidRDefault="00564E7B" w:rsidP="00E01AA6">
            <w:pPr>
              <w:spacing w:line="360" w:lineRule="auto"/>
              <w:jc w:val="both"/>
              <w:rPr>
                <w:rFonts w:eastAsia="Times New Roman" w:cs="Times New Roman"/>
                <w:szCs w:val="24"/>
                <w:lang w:eastAsia="en-GB"/>
              </w:rPr>
            </w:pPr>
          </w:p>
        </w:tc>
      </w:tr>
    </w:tbl>
    <w:p w14:paraId="20BB6D21" w14:textId="77777777" w:rsidR="00564E7B" w:rsidRDefault="00564E7B">
      <w:pPr>
        <w:pStyle w:val="BodyText"/>
        <w:jc w:val="both"/>
        <w:rPr>
          <w:szCs w:val="24"/>
          <w:lang w:val="en-AU"/>
        </w:rPr>
      </w:pPr>
    </w:p>
    <w:p w14:paraId="4A7BC878" w14:textId="6FD5BBB0" w:rsidR="005F2EC8" w:rsidRDefault="00AD4FF0" w:rsidP="000E0F13">
      <w:pPr>
        <w:pStyle w:val="Heading1"/>
        <w:rPr>
          <w:u w:val="single"/>
        </w:rPr>
      </w:pPr>
      <w:r>
        <w:t>4</w:t>
      </w:r>
      <w:r w:rsidR="005F2EC8">
        <w:t xml:space="preserve"> </w:t>
      </w:r>
      <w:r w:rsidR="005F2EC8">
        <w:tab/>
      </w:r>
      <w:r w:rsidR="000E0F13">
        <w:t>Amount Requested and J</w:t>
      </w:r>
      <w:r w:rsidR="00B903F8">
        <w:t>ustification</w:t>
      </w:r>
    </w:p>
    <w:p w14:paraId="09C67964" w14:textId="442548E0" w:rsidR="005F2EC8" w:rsidRPr="00AD4FF0" w:rsidRDefault="00AD4FF0">
      <w:pPr>
        <w:rPr>
          <w:lang w:val="en-AU"/>
        </w:rPr>
      </w:pPr>
      <w:r>
        <w:rPr>
          <w:b/>
          <w:lang w:val="en-AU"/>
        </w:rPr>
        <w:t xml:space="preserve">Requested </w:t>
      </w:r>
      <w:r w:rsidR="005F2EC8">
        <w:rPr>
          <w:b/>
          <w:lang w:val="en-AU"/>
        </w:rPr>
        <w:t>Budget</w:t>
      </w:r>
      <w:r>
        <w:rPr>
          <w:b/>
          <w:lang w:val="en-AU"/>
        </w:rPr>
        <w:t xml:space="preserve"> from SFPE</w:t>
      </w:r>
      <w:r w:rsidR="005F2EC8">
        <w:rPr>
          <w:b/>
          <w:lang w:val="en-AU"/>
        </w:rPr>
        <w:t xml:space="preserve">:  </w:t>
      </w:r>
      <w:r w:rsidR="005F2EC8" w:rsidRPr="00AD4FF0">
        <w:rPr>
          <w:bCs/>
          <w:lang w:val="en-AU"/>
        </w:rPr>
        <w:t>Complete Project:</w:t>
      </w:r>
      <w:r w:rsidR="005F2EC8" w:rsidRPr="00AD4FF0">
        <w:rPr>
          <w:lang w:val="en-AU"/>
        </w:rPr>
        <w:t xml:space="preserve"> </w:t>
      </w:r>
      <w:r w:rsidRPr="00AD4FF0">
        <w:rPr>
          <w:lang w:val="en-AU"/>
        </w:rPr>
        <w:t xml:space="preserve">US$29,977 </w:t>
      </w:r>
      <w:r w:rsidR="005F2EC8" w:rsidRPr="00AD4FF0">
        <w:rPr>
          <w:lang w:val="en-AU"/>
        </w:rPr>
        <w:t xml:space="preserve"> </w:t>
      </w:r>
    </w:p>
    <w:p w14:paraId="1E2BA3FB" w14:textId="09E042EF" w:rsidR="005F2EC8" w:rsidRDefault="005F2EC8">
      <w:pPr>
        <w:pStyle w:val="BodyText"/>
        <w:ind w:left="720" w:hanging="720"/>
        <w:rPr>
          <w:rFonts w:cs="Arial"/>
          <w:iCs/>
          <w:szCs w:val="24"/>
          <w:lang w:val="en-AU"/>
        </w:rPr>
      </w:pPr>
    </w:p>
    <w:p w14:paraId="367AD70A" w14:textId="77777777" w:rsidR="002E3CE7" w:rsidRDefault="00AD4FF0" w:rsidP="002E3CE7">
      <w:pPr>
        <w:pStyle w:val="BodyText"/>
        <w:jc w:val="both"/>
        <w:rPr>
          <w:lang w:val="en-AU"/>
        </w:rPr>
      </w:pPr>
      <w:r w:rsidRPr="002E3CE7">
        <w:rPr>
          <w:rFonts w:cs="Arial"/>
          <w:iCs/>
          <w:szCs w:val="24"/>
          <w:lang w:val="en-AU"/>
        </w:rPr>
        <w:t xml:space="preserve">We are seeking </w:t>
      </w:r>
      <w:r w:rsidRPr="002E3CE7">
        <w:rPr>
          <w:lang w:val="en-AU"/>
        </w:rPr>
        <w:t xml:space="preserve">US$29,977 from the SFPE to complete the proposed budget. Of these, </w:t>
      </w:r>
    </w:p>
    <w:p w14:paraId="3F3819F9" w14:textId="77777777" w:rsidR="002E3CE7" w:rsidRDefault="00B903F8" w:rsidP="009741ED">
      <w:pPr>
        <w:pStyle w:val="BodyText"/>
        <w:numPr>
          <w:ilvl w:val="0"/>
          <w:numId w:val="3"/>
        </w:numPr>
        <w:jc w:val="both"/>
        <w:rPr>
          <w:rFonts w:cs="Arial"/>
          <w:iCs/>
          <w:szCs w:val="24"/>
          <w:lang w:val="en-AU"/>
        </w:rPr>
      </w:pPr>
      <w:r w:rsidRPr="002E3CE7">
        <w:rPr>
          <w:rFonts w:cs="Arial"/>
          <w:iCs/>
          <w:szCs w:val="24"/>
          <w:lang w:val="en-AU"/>
        </w:rPr>
        <w:t>US</w:t>
      </w:r>
      <w:r w:rsidR="00564E7B" w:rsidRPr="002E3CE7">
        <w:rPr>
          <w:rFonts w:cs="Arial"/>
          <w:iCs/>
          <w:szCs w:val="24"/>
          <w:lang w:val="en-AU"/>
        </w:rPr>
        <w:t>$23650</w:t>
      </w:r>
      <w:r w:rsidR="00AD4FF0" w:rsidRPr="002E3CE7">
        <w:rPr>
          <w:rFonts w:cs="Arial"/>
          <w:iCs/>
          <w:szCs w:val="24"/>
          <w:lang w:val="en-AU"/>
        </w:rPr>
        <w:t xml:space="preserve"> will be </w:t>
      </w:r>
      <w:r w:rsidR="002E3CE7" w:rsidRPr="002E3CE7">
        <w:rPr>
          <w:rFonts w:cs="Arial"/>
          <w:iCs/>
          <w:szCs w:val="24"/>
          <w:lang w:val="en-AU"/>
        </w:rPr>
        <w:t xml:space="preserve">used for </w:t>
      </w:r>
      <w:r w:rsidR="00AD4FF0" w:rsidRPr="002E3CE7">
        <w:rPr>
          <w:rFonts w:cs="Arial"/>
          <w:iCs/>
          <w:szCs w:val="24"/>
          <w:lang w:val="en-AU"/>
        </w:rPr>
        <w:t xml:space="preserve">0.4FTE of Dr Mahmood Rashid’s time. He will be developing the firebrand generation </w:t>
      </w:r>
      <w:proofErr w:type="spellStart"/>
      <w:r w:rsidR="00AD4FF0" w:rsidRPr="002E3CE7">
        <w:rPr>
          <w:rFonts w:cs="Arial"/>
          <w:iCs/>
          <w:szCs w:val="24"/>
          <w:lang w:val="en-AU"/>
        </w:rPr>
        <w:t>submodel</w:t>
      </w:r>
      <w:proofErr w:type="spellEnd"/>
      <w:r w:rsidR="00AD4FF0" w:rsidRPr="002E3CE7">
        <w:rPr>
          <w:rFonts w:cs="Arial"/>
          <w:iCs/>
          <w:szCs w:val="24"/>
          <w:lang w:val="en-AU"/>
        </w:rPr>
        <w:t xml:space="preserve"> within FDS, conduct model validation and carry out the necessary fire simulations. </w:t>
      </w:r>
    </w:p>
    <w:p w14:paraId="5B523324" w14:textId="77777777" w:rsidR="002E3CE7" w:rsidRDefault="00B903F8" w:rsidP="009741ED">
      <w:pPr>
        <w:pStyle w:val="BodyText"/>
        <w:numPr>
          <w:ilvl w:val="0"/>
          <w:numId w:val="3"/>
        </w:numPr>
        <w:jc w:val="both"/>
        <w:rPr>
          <w:rFonts w:cs="Arial"/>
          <w:iCs/>
          <w:szCs w:val="24"/>
          <w:lang w:val="en-AU"/>
        </w:rPr>
      </w:pPr>
      <w:r w:rsidRPr="002E3CE7">
        <w:rPr>
          <w:rFonts w:cs="Arial"/>
          <w:iCs/>
          <w:szCs w:val="24"/>
          <w:lang w:val="en-AU"/>
        </w:rPr>
        <w:t>US$4237</w:t>
      </w:r>
      <w:r w:rsidR="00AD4FF0" w:rsidRPr="002E3CE7">
        <w:rPr>
          <w:rFonts w:cs="Arial"/>
          <w:iCs/>
          <w:szCs w:val="24"/>
          <w:lang w:val="en-AU"/>
        </w:rPr>
        <w:t xml:space="preserve"> will Mr </w:t>
      </w:r>
      <w:r w:rsidR="00AD4FF0" w:rsidRPr="002E3CE7">
        <w:rPr>
          <w:lang w:val="en-AU"/>
        </w:rPr>
        <w:t xml:space="preserve">Amila </w:t>
      </w:r>
      <w:proofErr w:type="spellStart"/>
      <w:r w:rsidR="00AD4FF0" w:rsidRPr="002E3CE7">
        <w:rPr>
          <w:lang w:val="en-AU"/>
        </w:rPr>
        <w:t>Wickramasinghe’s</w:t>
      </w:r>
      <w:proofErr w:type="spellEnd"/>
      <w:r w:rsidR="00AD4FF0" w:rsidRPr="002E3CE7">
        <w:rPr>
          <w:lang w:val="en-AU"/>
        </w:rPr>
        <w:t xml:space="preserve"> </w:t>
      </w:r>
      <w:r w:rsidR="002E3CE7" w:rsidRPr="002E3CE7">
        <w:rPr>
          <w:lang w:val="en-AU"/>
        </w:rPr>
        <w:t xml:space="preserve">involvement as 0.5 a day (on average) throughout the project. </w:t>
      </w:r>
      <w:r w:rsidR="002E3CE7">
        <w:rPr>
          <w:lang w:val="en-AU"/>
        </w:rPr>
        <w:t>He will collate literature data to develop a function for firebrand generation rate per kg dry fuel consumed  as function of vegetation species, wind velocity and FMC</w:t>
      </w:r>
    </w:p>
    <w:p w14:paraId="4907C12C" w14:textId="37301BBA" w:rsidR="00B903F8" w:rsidRDefault="00B903F8" w:rsidP="009741ED">
      <w:pPr>
        <w:pStyle w:val="BodyText"/>
        <w:numPr>
          <w:ilvl w:val="0"/>
          <w:numId w:val="3"/>
        </w:numPr>
        <w:jc w:val="both"/>
        <w:rPr>
          <w:rFonts w:cs="Arial"/>
          <w:iCs/>
          <w:szCs w:val="24"/>
          <w:lang w:val="en-AU"/>
        </w:rPr>
      </w:pPr>
      <w:r w:rsidRPr="002E3CE7">
        <w:rPr>
          <w:rFonts w:cs="Arial"/>
          <w:iCs/>
          <w:szCs w:val="24"/>
          <w:lang w:val="en-AU"/>
        </w:rPr>
        <w:t xml:space="preserve">US$2090  </w:t>
      </w:r>
      <w:r w:rsidR="002E3CE7">
        <w:rPr>
          <w:rFonts w:cs="Arial"/>
          <w:iCs/>
          <w:szCs w:val="24"/>
          <w:lang w:val="en-AU"/>
        </w:rPr>
        <w:t>will be used for</w:t>
      </w:r>
      <w:r w:rsidRPr="002E3CE7">
        <w:rPr>
          <w:rFonts w:cs="Arial"/>
          <w:iCs/>
          <w:szCs w:val="24"/>
          <w:lang w:val="en-AU"/>
        </w:rPr>
        <w:t xml:space="preserve">  175 KSU</w:t>
      </w:r>
      <w:r w:rsidR="002E3CE7">
        <w:rPr>
          <w:rFonts w:cs="Arial"/>
          <w:iCs/>
          <w:szCs w:val="24"/>
          <w:lang w:val="en-AU"/>
        </w:rPr>
        <w:t xml:space="preserve"> supercomputing time.</w:t>
      </w:r>
    </w:p>
    <w:p w14:paraId="4BA47F45" w14:textId="28FA432F" w:rsidR="002E3CE7" w:rsidRDefault="002E3CE7" w:rsidP="002E3CE7">
      <w:pPr>
        <w:pStyle w:val="BodyText"/>
        <w:jc w:val="both"/>
        <w:rPr>
          <w:rFonts w:cs="Arial"/>
          <w:iCs/>
          <w:szCs w:val="24"/>
          <w:lang w:val="en-AU"/>
        </w:rPr>
      </w:pPr>
    </w:p>
    <w:p w14:paraId="23F02A4F" w14:textId="3772FA95" w:rsidR="002E3CE7" w:rsidRDefault="002E3CE7" w:rsidP="002E3CE7">
      <w:pPr>
        <w:pStyle w:val="BodyText"/>
        <w:jc w:val="both"/>
        <w:rPr>
          <w:rFonts w:cs="Arial"/>
          <w:iCs/>
          <w:szCs w:val="24"/>
          <w:lang w:val="en-AU"/>
        </w:rPr>
      </w:pPr>
      <w:r>
        <w:rPr>
          <w:rFonts w:cs="Arial"/>
          <w:iCs/>
          <w:szCs w:val="24"/>
          <w:lang w:val="en-AU"/>
        </w:rPr>
        <w:t xml:space="preserve">Victoria University will cover 0.1 FTE of Prof </w:t>
      </w:r>
      <w:r w:rsidRPr="002E3CE7">
        <w:rPr>
          <w:rFonts w:cs="Arial"/>
          <w:iCs/>
          <w:szCs w:val="24"/>
          <w:lang w:val="en-AU"/>
        </w:rPr>
        <w:t>Khalid Moinuddin</w:t>
      </w:r>
      <w:r>
        <w:rPr>
          <w:rFonts w:cs="Arial"/>
          <w:iCs/>
          <w:szCs w:val="24"/>
          <w:lang w:val="en-AU"/>
        </w:rPr>
        <w:t xml:space="preserve">’s time which is equivalent to US$12,300 (~30% of the total budget). </w:t>
      </w:r>
    </w:p>
    <w:p w14:paraId="5103FDB8" w14:textId="5E7460EA" w:rsidR="002E3CE7" w:rsidRDefault="002E3CE7" w:rsidP="002E3CE7">
      <w:pPr>
        <w:pStyle w:val="BodyText"/>
        <w:jc w:val="both"/>
        <w:rPr>
          <w:rFonts w:cs="Arial"/>
          <w:iCs/>
          <w:szCs w:val="24"/>
          <w:lang w:val="en-AU"/>
        </w:rPr>
      </w:pPr>
    </w:p>
    <w:p w14:paraId="31B6EC7E" w14:textId="22A854A2" w:rsidR="002E3CE7" w:rsidRPr="002E3CE7" w:rsidRDefault="002E3CE7" w:rsidP="002E3CE7">
      <w:pPr>
        <w:pStyle w:val="BodyText"/>
        <w:jc w:val="both"/>
        <w:rPr>
          <w:rFonts w:cs="Arial"/>
          <w:iCs/>
          <w:szCs w:val="24"/>
          <w:lang w:val="en-AU"/>
        </w:rPr>
      </w:pPr>
      <w:r>
        <w:rPr>
          <w:rFonts w:cs="Arial"/>
          <w:iCs/>
          <w:szCs w:val="24"/>
          <w:lang w:val="en-AU"/>
        </w:rPr>
        <w:t>We believe the project will be an excellent value for money for the SFPE.</w:t>
      </w:r>
    </w:p>
    <w:p w14:paraId="49C81EFE" w14:textId="77777777" w:rsidR="00B903F8" w:rsidRDefault="00B903F8">
      <w:pPr>
        <w:pStyle w:val="BodyText"/>
        <w:ind w:left="720" w:hanging="720"/>
        <w:rPr>
          <w:rFonts w:cs="Arial"/>
          <w:b/>
          <w:iCs/>
          <w:szCs w:val="24"/>
          <w:lang w:val="en-AU"/>
        </w:rPr>
      </w:pPr>
    </w:p>
    <w:p w14:paraId="4773A333" w14:textId="05F16134" w:rsidR="00AD4FF0" w:rsidRDefault="00AD4FF0" w:rsidP="000E0F13">
      <w:pPr>
        <w:pStyle w:val="Heading1"/>
      </w:pPr>
      <w:r>
        <w:t xml:space="preserve">5 </w:t>
      </w:r>
      <w:r>
        <w:tab/>
        <w:t xml:space="preserve">Project </w:t>
      </w:r>
      <w:r w:rsidR="000E0F13">
        <w:t>I</w:t>
      </w:r>
      <w:commentRangeStart w:id="18"/>
      <w:r>
        <w:t>mpact</w:t>
      </w:r>
      <w:commentRangeEnd w:id="18"/>
      <w:r>
        <w:rPr>
          <w:rStyle w:val="CommentReference"/>
          <w:rFonts w:ascii="Arial Narrow" w:hAnsi="Arial Narrow" w:cs="Times New Roman"/>
          <w:b w:val="0"/>
          <w:bCs w:val="0"/>
          <w:noProof w:val="0"/>
          <w:lang w:val="en-US"/>
        </w:rPr>
        <w:commentReference w:id="18"/>
      </w:r>
    </w:p>
    <w:p w14:paraId="140DB37C" w14:textId="77777777" w:rsidR="00AD4FF0" w:rsidRDefault="00AD4FF0" w:rsidP="00AD4FF0">
      <w:pPr>
        <w:autoSpaceDE w:val="0"/>
        <w:autoSpaceDN w:val="0"/>
        <w:adjustRightInd w:val="0"/>
        <w:rPr>
          <w:rFonts w:ascii="Calibri" w:hAnsi="Calibri" w:cs="Calibri"/>
          <w:szCs w:val="24"/>
          <w:lang w:val="en-AU" w:eastAsia="en-AU"/>
        </w:rPr>
      </w:pPr>
      <w:r>
        <w:rPr>
          <w:rFonts w:ascii="Calibri" w:hAnsi="Calibri" w:cs="Calibri"/>
          <w:sz w:val="22"/>
          <w:szCs w:val="22"/>
          <w:lang w:val="en-AU" w:eastAsia="en-AU"/>
        </w:rPr>
        <w:t xml:space="preserve">a. </w:t>
      </w:r>
      <w:r>
        <w:rPr>
          <w:rFonts w:ascii="Calibri" w:hAnsi="Calibri" w:cs="Calibri"/>
          <w:szCs w:val="24"/>
          <w:lang w:val="en-AU" w:eastAsia="en-AU"/>
        </w:rPr>
        <w:t>How does the proposed work align with SFPE Foundation’s mission to “enhance</w:t>
      </w:r>
    </w:p>
    <w:p w14:paraId="6CAB65EC" w14:textId="77777777" w:rsidR="00AD4FF0" w:rsidRDefault="00AD4FF0" w:rsidP="00AD4FF0">
      <w:pPr>
        <w:autoSpaceDE w:val="0"/>
        <w:autoSpaceDN w:val="0"/>
        <w:adjustRightInd w:val="0"/>
        <w:rPr>
          <w:rFonts w:ascii="Calibri" w:hAnsi="Calibri" w:cs="Calibri"/>
          <w:szCs w:val="24"/>
          <w:lang w:val="en-AU" w:eastAsia="en-AU"/>
        </w:rPr>
      </w:pPr>
      <w:r>
        <w:rPr>
          <w:rFonts w:ascii="Calibri" w:hAnsi="Calibri" w:cs="Calibri"/>
          <w:szCs w:val="24"/>
          <w:lang w:val="en-AU" w:eastAsia="en-AU"/>
        </w:rPr>
        <w:t>the scientific understanding of fire and its interaction with the natural and built</w:t>
      </w:r>
    </w:p>
    <w:p w14:paraId="64392826" w14:textId="5CD93061" w:rsidR="00AD4FF0" w:rsidRDefault="00AD4FF0" w:rsidP="00AD4FF0">
      <w:pPr>
        <w:autoSpaceDE w:val="0"/>
        <w:autoSpaceDN w:val="0"/>
        <w:adjustRightInd w:val="0"/>
        <w:rPr>
          <w:rFonts w:ascii="Calibri" w:hAnsi="Calibri" w:cs="Calibri"/>
          <w:szCs w:val="24"/>
          <w:lang w:val="en-AU" w:eastAsia="en-AU"/>
        </w:rPr>
      </w:pPr>
      <w:r>
        <w:rPr>
          <w:rFonts w:ascii="Calibri" w:hAnsi="Calibri" w:cs="Calibri"/>
          <w:szCs w:val="24"/>
          <w:lang w:val="en-AU" w:eastAsia="en-AU"/>
        </w:rPr>
        <w:t>environment?” (150 words max)</w:t>
      </w:r>
    </w:p>
    <w:p w14:paraId="1321F3D3" w14:textId="77777777" w:rsidR="00AD4FF0" w:rsidRDefault="00AD4FF0" w:rsidP="00AD4FF0">
      <w:pPr>
        <w:autoSpaceDE w:val="0"/>
        <w:autoSpaceDN w:val="0"/>
        <w:adjustRightInd w:val="0"/>
        <w:rPr>
          <w:rFonts w:ascii="Calibri" w:hAnsi="Calibri" w:cs="Calibri"/>
          <w:color w:val="000000"/>
          <w:sz w:val="22"/>
          <w:szCs w:val="22"/>
          <w:lang w:val="en-AU" w:eastAsia="en-AU"/>
        </w:rPr>
      </w:pPr>
    </w:p>
    <w:p w14:paraId="210F065C" w14:textId="16B621BE"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 w:val="22"/>
          <w:szCs w:val="22"/>
          <w:lang w:val="en-AU" w:eastAsia="en-AU"/>
        </w:rPr>
        <w:t xml:space="preserve">b. </w:t>
      </w:r>
      <w:r>
        <w:rPr>
          <w:rFonts w:ascii="Calibri" w:hAnsi="Calibri" w:cs="Calibri"/>
          <w:color w:val="000000"/>
          <w:szCs w:val="24"/>
          <w:lang w:val="en-AU" w:eastAsia="en-AU"/>
        </w:rPr>
        <w:t>If executed as planned, how will this project help SFPE Foundation deliver on its</w:t>
      </w:r>
    </w:p>
    <w:p w14:paraId="5873C9C4"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Strategic Goals (including student engagement and education)? (Please refer to</w:t>
      </w:r>
    </w:p>
    <w:p w14:paraId="6D1055F1" w14:textId="5D077FEC"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 xml:space="preserve">the </w:t>
      </w:r>
      <w:r>
        <w:rPr>
          <w:rFonts w:ascii="Calibri" w:hAnsi="Calibri" w:cs="Calibri"/>
          <w:color w:val="0563C2"/>
          <w:szCs w:val="24"/>
          <w:lang w:val="en-AU" w:eastAsia="en-AU"/>
        </w:rPr>
        <w:t>2019-2021 SFPE Foundation Strategic Plan</w:t>
      </w:r>
      <w:r>
        <w:rPr>
          <w:rFonts w:ascii="Calibri" w:hAnsi="Calibri" w:cs="Calibri"/>
          <w:color w:val="000000"/>
          <w:szCs w:val="24"/>
          <w:lang w:val="en-AU" w:eastAsia="en-AU"/>
        </w:rPr>
        <w:t>.) (250 words max)</w:t>
      </w:r>
    </w:p>
    <w:p w14:paraId="03C3655E" w14:textId="77777777" w:rsidR="00AD4FF0" w:rsidRDefault="00AD4FF0" w:rsidP="00AD4FF0">
      <w:pPr>
        <w:autoSpaceDE w:val="0"/>
        <w:autoSpaceDN w:val="0"/>
        <w:adjustRightInd w:val="0"/>
        <w:rPr>
          <w:rFonts w:ascii="Calibri" w:hAnsi="Calibri" w:cs="Calibri"/>
          <w:color w:val="000000"/>
          <w:szCs w:val="24"/>
          <w:lang w:val="en-AU" w:eastAsia="en-AU"/>
        </w:rPr>
      </w:pPr>
    </w:p>
    <w:p w14:paraId="4D8051DC" w14:textId="16C05166" w:rsidR="00AD4FF0" w:rsidRDefault="00AD4FF0" w:rsidP="00AD4FF0">
      <w:pPr>
        <w:autoSpaceDE w:val="0"/>
        <w:autoSpaceDN w:val="0"/>
        <w:adjustRightInd w:val="0"/>
        <w:rPr>
          <w:rFonts w:ascii="Calibri" w:hAnsi="Calibri" w:cs="Calibri"/>
          <w:color w:val="000000"/>
          <w:szCs w:val="24"/>
          <w:lang w:eastAsia="en-AU"/>
        </w:rPr>
      </w:pPr>
      <w:r>
        <w:rPr>
          <w:rFonts w:ascii="Calibri" w:hAnsi="Calibri" w:cs="Calibri"/>
          <w:color w:val="000000"/>
          <w:szCs w:val="24"/>
          <w:lang w:eastAsia="en-AU"/>
        </w:rPr>
        <w:t xml:space="preserve">c. </w:t>
      </w:r>
      <w:r w:rsidRPr="00AD4FF0">
        <w:rPr>
          <w:rFonts w:ascii="Calibri" w:hAnsi="Calibri" w:cs="Calibri"/>
          <w:color w:val="000000"/>
          <w:szCs w:val="24"/>
          <w:lang w:eastAsia="en-AU"/>
        </w:rPr>
        <w:t>What kind of impact do you expect the proposed project to have? (250 words max)</w:t>
      </w:r>
    </w:p>
    <w:p w14:paraId="6AFF7A89" w14:textId="77777777" w:rsidR="00AD4FF0" w:rsidRPr="00AD4FF0" w:rsidRDefault="00AD4FF0" w:rsidP="00AD4FF0">
      <w:pPr>
        <w:autoSpaceDE w:val="0"/>
        <w:autoSpaceDN w:val="0"/>
        <w:adjustRightInd w:val="0"/>
        <w:rPr>
          <w:rFonts w:ascii="Calibri" w:hAnsi="Calibri" w:cs="Calibri"/>
          <w:color w:val="000000"/>
          <w:szCs w:val="24"/>
          <w:lang w:eastAsia="en-AU"/>
        </w:rPr>
      </w:pPr>
    </w:p>
    <w:p w14:paraId="605655B5"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 w:val="22"/>
          <w:szCs w:val="22"/>
          <w:lang w:val="en-AU" w:eastAsia="en-AU"/>
        </w:rPr>
        <w:t xml:space="preserve">d. </w:t>
      </w:r>
      <w:r>
        <w:rPr>
          <w:rFonts w:ascii="Calibri" w:hAnsi="Calibri" w:cs="Calibri"/>
          <w:color w:val="000000"/>
          <w:szCs w:val="24"/>
          <w:lang w:val="en-AU" w:eastAsia="en-AU"/>
        </w:rPr>
        <w:t>How will your approach to this project contribute to increasing diversity, equity,</w:t>
      </w:r>
    </w:p>
    <w:p w14:paraId="6B22DA5E"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lastRenderedPageBreak/>
        <w:t>and inclusion throughout the research process, as well as enhance the potential</w:t>
      </w:r>
    </w:p>
    <w:p w14:paraId="33202B48"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positive impact of the project deliverables for underrepresented, marginalized, or</w:t>
      </w:r>
    </w:p>
    <w:p w14:paraId="7429289E" w14:textId="77777777" w:rsidR="00AD4FF0" w:rsidRDefault="00AD4FF0" w:rsidP="00AD4FF0">
      <w:pPr>
        <w:autoSpaceDE w:val="0"/>
        <w:autoSpaceDN w:val="0"/>
        <w:adjustRightInd w:val="0"/>
        <w:rPr>
          <w:rFonts w:ascii="Calibri" w:hAnsi="Calibri" w:cs="Calibri"/>
          <w:color w:val="000000"/>
          <w:szCs w:val="24"/>
          <w:lang w:val="en-AU" w:eastAsia="en-AU"/>
        </w:rPr>
      </w:pPr>
      <w:r>
        <w:rPr>
          <w:rFonts w:ascii="Calibri" w:hAnsi="Calibri" w:cs="Calibri"/>
          <w:color w:val="000000"/>
          <w:szCs w:val="24"/>
          <w:lang w:val="en-AU" w:eastAsia="en-AU"/>
        </w:rPr>
        <w:t>historically excluded or disadvantaged communities globally? (250 words max)</w:t>
      </w:r>
    </w:p>
    <w:p w14:paraId="5DEF4A20" w14:textId="77777777" w:rsidR="00AD4FF0" w:rsidRDefault="00AD4FF0" w:rsidP="000E0F13">
      <w:pPr>
        <w:pStyle w:val="Heading1"/>
      </w:pPr>
    </w:p>
    <w:p w14:paraId="222E6E04" w14:textId="6EBFE097" w:rsidR="00AD4FF0" w:rsidRDefault="000E0F13" w:rsidP="000E0F13">
      <w:pPr>
        <w:pStyle w:val="Heading1"/>
        <w:rPr>
          <w:u w:val="single"/>
        </w:rPr>
      </w:pPr>
      <w:r>
        <w:t xml:space="preserve">6 </w:t>
      </w:r>
      <w:r>
        <w:tab/>
        <w:t>Potential Conflict / R</w:t>
      </w:r>
      <w:r w:rsidR="00AD4FF0">
        <w:t>estrictions</w:t>
      </w:r>
    </w:p>
    <w:p w14:paraId="4C6067B9" w14:textId="77777777" w:rsidR="005F2EC8" w:rsidRDefault="005F2EC8">
      <w:pPr>
        <w:pStyle w:val="BodyTextIndent"/>
        <w:ind w:left="0"/>
        <w:rPr>
          <w:rFonts w:ascii="Arial Narrow" w:hAnsi="Arial Narrow" w:cs="Arial"/>
          <w:sz w:val="12"/>
        </w:rPr>
      </w:pPr>
    </w:p>
    <w:p w14:paraId="6282AABD" w14:textId="77777777" w:rsidR="005F2EC8" w:rsidRDefault="005F2EC8">
      <w:pPr>
        <w:ind w:left="720" w:hanging="720"/>
        <w:rPr>
          <w:rFonts w:cs="Arial"/>
          <w:b/>
          <w:iCs/>
          <w:sz w:val="12"/>
          <w:szCs w:val="24"/>
          <w:lang w:val="en-AU"/>
        </w:rPr>
      </w:pPr>
    </w:p>
    <w:p w14:paraId="49DD0580" w14:textId="77535EA4" w:rsidR="005F2EC8" w:rsidRDefault="00AD4FF0" w:rsidP="000E0F13">
      <w:pPr>
        <w:pStyle w:val="Heading1"/>
        <w:rPr>
          <w:i/>
        </w:rPr>
      </w:pPr>
      <w:r>
        <w:rPr>
          <w:iCs/>
          <w:szCs w:val="24"/>
        </w:rPr>
        <w:t>7</w:t>
      </w:r>
      <w:r w:rsidR="005F2EC8">
        <w:rPr>
          <w:iCs/>
          <w:szCs w:val="24"/>
        </w:rPr>
        <w:t>.</w:t>
      </w:r>
      <w:r w:rsidR="005F2EC8">
        <w:rPr>
          <w:iCs/>
          <w:szCs w:val="24"/>
        </w:rPr>
        <w:tab/>
      </w:r>
      <w:r w:rsidR="005F2EC8">
        <w:t xml:space="preserve">List of Research Funding (last five years only)  (Australian </w:t>
      </w:r>
      <w:commentRangeStart w:id="19"/>
      <w:r w:rsidR="005F2EC8">
        <w:t>dollars</w:t>
      </w:r>
      <w:commentRangeEnd w:id="19"/>
      <w:r>
        <w:rPr>
          <w:rStyle w:val="CommentReference"/>
          <w:rFonts w:ascii="Arial Narrow" w:hAnsi="Arial Narrow" w:cs="Times New Roman"/>
          <w:b w:val="0"/>
          <w:bCs w:val="0"/>
          <w:noProof w:val="0"/>
          <w:lang w:val="en-US"/>
        </w:rPr>
        <w:commentReference w:id="19"/>
      </w:r>
      <w:r w:rsidR="005F2EC8">
        <w:t>)</w:t>
      </w:r>
    </w:p>
    <w:p w14:paraId="3F28EE78" w14:textId="77777777" w:rsidR="005F2EC8" w:rsidRDefault="005F2EC8">
      <w:pPr>
        <w:pStyle w:val="BodyText"/>
        <w:ind w:left="720" w:hanging="720"/>
        <w:rPr>
          <w:sz w:val="12"/>
          <w:szCs w:val="24"/>
          <w:lang w:val="en-AU"/>
        </w:rPr>
      </w:pPr>
    </w:p>
    <w:p w14:paraId="69D61259" w14:textId="77777777" w:rsidR="005F2EC8" w:rsidRDefault="005F2EC8">
      <w:pPr>
        <w:ind w:left="720" w:hanging="720"/>
        <w:jc w:val="both"/>
        <w:rPr>
          <w:rFonts w:cs="Arial"/>
          <w:sz w:val="20"/>
          <w:lang w:val="en-AU"/>
        </w:rPr>
      </w:pPr>
      <w:r>
        <w:rPr>
          <w:sz w:val="20"/>
          <w:lang w:val="en-AU"/>
        </w:rPr>
        <w:t>Optimising fire alarm notification for high risk groups.</w:t>
      </w:r>
      <w:r>
        <w:rPr>
          <w:rFonts w:cs="Arial"/>
          <w:sz w:val="20"/>
          <w:lang w:val="en-AU"/>
        </w:rPr>
        <w:t xml:space="preserve"> Bruck D. &amp; Thomas, I. R., US Fire Protection Research Foundation, 2006. $324,100.</w:t>
      </w:r>
    </w:p>
    <w:p w14:paraId="548ACB7B" w14:textId="77777777" w:rsidR="005F2EC8" w:rsidRDefault="005F2EC8">
      <w:pPr>
        <w:ind w:left="720" w:hanging="720"/>
        <w:jc w:val="both"/>
        <w:rPr>
          <w:rFonts w:cs="Arial"/>
          <w:sz w:val="20"/>
          <w:lang w:val="en-AU"/>
        </w:rPr>
      </w:pPr>
      <w:r>
        <w:rPr>
          <w:rFonts w:cs="Arial"/>
          <w:sz w:val="20"/>
          <w:lang w:val="en-AU"/>
        </w:rPr>
        <w:t xml:space="preserve">Waking to a fire: Optimising the smoke alarm signal. Bruck D. &amp; Thomas I. R. </w:t>
      </w:r>
      <w:r>
        <w:rPr>
          <w:rFonts w:cs="Arial"/>
          <w:sz w:val="20"/>
          <w:u w:val="single"/>
          <w:lang w:val="en-AU"/>
        </w:rPr>
        <w:t xml:space="preserve">ARC Linkage Project Grant </w:t>
      </w:r>
      <w:r>
        <w:rPr>
          <w:rFonts w:cs="Arial"/>
          <w:sz w:val="20"/>
          <w:lang w:val="en-AU"/>
        </w:rPr>
        <w:t>2006-2007  $65,389 from ARC, $65,400 from industry partners.</w:t>
      </w:r>
    </w:p>
    <w:p w14:paraId="6BACFDC8" w14:textId="77777777" w:rsidR="005F2EC8" w:rsidRDefault="005F2EC8">
      <w:pPr>
        <w:ind w:left="720" w:hanging="720"/>
        <w:jc w:val="both"/>
        <w:rPr>
          <w:sz w:val="20"/>
          <w:lang w:val="en-AU"/>
        </w:rPr>
      </w:pPr>
      <w:r>
        <w:rPr>
          <w:sz w:val="20"/>
          <w:lang w:val="en-AU"/>
        </w:rPr>
        <w:t xml:space="preserve">Domestic Smoke Alarm Literature Study.  Thomas I. R., 2006 </w:t>
      </w:r>
      <w:r>
        <w:rPr>
          <w:sz w:val="20"/>
          <w:u w:val="single"/>
          <w:lang w:val="en-AU"/>
        </w:rPr>
        <w:t xml:space="preserve">Bushfire CRC Ltd. </w:t>
      </w:r>
      <w:r>
        <w:rPr>
          <w:sz w:val="20"/>
          <w:lang w:val="en-AU"/>
        </w:rPr>
        <w:t xml:space="preserve"> $28,500</w:t>
      </w:r>
    </w:p>
    <w:p w14:paraId="6690C229" w14:textId="77777777" w:rsidR="005F2EC8" w:rsidRDefault="005F2EC8">
      <w:pPr>
        <w:ind w:left="720" w:hanging="720"/>
        <w:jc w:val="both"/>
        <w:rPr>
          <w:rFonts w:cs="Arial"/>
          <w:sz w:val="20"/>
          <w:lang w:val="en-AU"/>
        </w:rPr>
      </w:pPr>
      <w:r>
        <w:rPr>
          <w:rFonts w:cs="Arial"/>
          <w:sz w:val="20"/>
          <w:lang w:val="en-AU"/>
        </w:rPr>
        <w:t>Optimising the smoke signal for the aged. Bruck D. &amp; Thomas, I. R., US National Fire Protection Foundation, 2005-2006. $98,000.</w:t>
      </w:r>
    </w:p>
    <w:p w14:paraId="5A759D4C" w14:textId="77777777" w:rsidR="005F2EC8" w:rsidRDefault="005F2EC8">
      <w:pPr>
        <w:ind w:left="720" w:hanging="720"/>
        <w:jc w:val="both"/>
        <w:rPr>
          <w:sz w:val="20"/>
          <w:lang w:val="en-AU"/>
        </w:rPr>
      </w:pPr>
      <w:r>
        <w:rPr>
          <w:sz w:val="20"/>
          <w:lang w:val="en-AU"/>
        </w:rPr>
        <w:t xml:space="preserve">Fire Risk Modelling – Phase 2, Class 2 Buildings.  Thomas I. R.  2005 </w:t>
      </w:r>
      <w:r>
        <w:rPr>
          <w:sz w:val="20"/>
          <w:u w:val="single"/>
          <w:lang w:val="en-AU"/>
        </w:rPr>
        <w:t xml:space="preserve">Australian Building Codes Board. </w:t>
      </w:r>
      <w:r>
        <w:rPr>
          <w:sz w:val="20"/>
          <w:lang w:val="en-AU"/>
        </w:rPr>
        <w:t xml:space="preserve">  $58,000</w:t>
      </w:r>
    </w:p>
    <w:p w14:paraId="6D2056DB" w14:textId="77777777" w:rsidR="005F2EC8" w:rsidRDefault="005F2EC8">
      <w:pPr>
        <w:ind w:left="720" w:hanging="720"/>
        <w:jc w:val="both"/>
        <w:rPr>
          <w:sz w:val="20"/>
          <w:lang w:val="en-AU"/>
        </w:rPr>
      </w:pPr>
      <w:r>
        <w:rPr>
          <w:sz w:val="20"/>
          <w:lang w:val="en-AU"/>
        </w:rPr>
        <w:t xml:space="preserve">Fire Risk Evaluations of Commercial Buildings.  </w:t>
      </w:r>
      <w:proofErr w:type="spellStart"/>
      <w:r>
        <w:rPr>
          <w:sz w:val="20"/>
          <w:lang w:val="en-AU"/>
        </w:rPr>
        <w:t>Bennetts</w:t>
      </w:r>
      <w:proofErr w:type="spellEnd"/>
      <w:r>
        <w:rPr>
          <w:sz w:val="20"/>
          <w:lang w:val="en-AU"/>
        </w:rPr>
        <w:t xml:space="preserve"> I. D. &amp; Thomas I. R.  </w:t>
      </w:r>
      <w:r>
        <w:rPr>
          <w:sz w:val="20"/>
          <w:u w:val="single"/>
          <w:lang w:val="en-AU"/>
        </w:rPr>
        <w:t xml:space="preserve">ARC Linkage Grant 2005-2006. </w:t>
      </w:r>
      <w:r>
        <w:rPr>
          <w:sz w:val="20"/>
          <w:lang w:val="en-AU"/>
        </w:rPr>
        <w:t xml:space="preserve">  $242,800.</w:t>
      </w:r>
    </w:p>
    <w:p w14:paraId="0CB0FF21" w14:textId="77777777" w:rsidR="005F2EC8" w:rsidRDefault="005F2EC8">
      <w:pPr>
        <w:ind w:left="720" w:hanging="720"/>
        <w:jc w:val="both"/>
        <w:rPr>
          <w:sz w:val="20"/>
          <w:lang w:val="en-AU"/>
        </w:rPr>
      </w:pPr>
      <w:r>
        <w:rPr>
          <w:sz w:val="20"/>
          <w:lang w:val="en-AU"/>
        </w:rPr>
        <w:t xml:space="preserve">Facility for analysis of Thermal Decomposition of Solid Materials at High Pressures.  </w:t>
      </w:r>
      <w:r>
        <w:rPr>
          <w:sz w:val="20"/>
          <w:u w:val="single"/>
          <w:lang w:val="en-AU"/>
        </w:rPr>
        <w:t>ARC Linkage LIEF 2004</w:t>
      </w:r>
      <w:r>
        <w:rPr>
          <w:sz w:val="20"/>
          <w:lang w:val="en-AU"/>
        </w:rPr>
        <w:t xml:space="preserve">.  </w:t>
      </w:r>
      <w:proofErr w:type="spellStart"/>
      <w:r>
        <w:rPr>
          <w:sz w:val="20"/>
          <w:lang w:val="en-AU"/>
        </w:rPr>
        <w:t>Dlugogorski</w:t>
      </w:r>
      <w:proofErr w:type="spellEnd"/>
      <w:r>
        <w:rPr>
          <w:sz w:val="20"/>
          <w:lang w:val="en-AU"/>
        </w:rPr>
        <w:t xml:space="preserve"> B. Z., Burford R., </w:t>
      </w:r>
      <w:proofErr w:type="spellStart"/>
      <w:r>
        <w:rPr>
          <w:sz w:val="20"/>
          <w:lang w:val="en-AU"/>
        </w:rPr>
        <w:t>Masri</w:t>
      </w:r>
      <w:proofErr w:type="spellEnd"/>
      <w:r>
        <w:rPr>
          <w:sz w:val="20"/>
          <w:lang w:val="en-AU"/>
        </w:rPr>
        <w:t xml:space="preserve"> A., Creelman, R., Thomas I. R.    $289,900</w:t>
      </w:r>
    </w:p>
    <w:p w14:paraId="7D385A4B" w14:textId="77777777" w:rsidR="005F2EC8" w:rsidRDefault="005F2EC8">
      <w:pPr>
        <w:ind w:left="720" w:hanging="720"/>
        <w:jc w:val="both"/>
        <w:rPr>
          <w:sz w:val="20"/>
          <w:lang w:val="en-AU"/>
        </w:rPr>
      </w:pPr>
      <w:r>
        <w:rPr>
          <w:sz w:val="20"/>
          <w:lang w:val="en-AU"/>
        </w:rPr>
        <w:t xml:space="preserve">Fire Protection of School Buildings. Thomas I. R.  2004-2006 </w:t>
      </w:r>
      <w:r>
        <w:rPr>
          <w:sz w:val="20"/>
          <w:u w:val="single"/>
          <w:lang w:val="en-AU"/>
        </w:rPr>
        <w:t>Department of Education (All Australian States).</w:t>
      </w:r>
      <w:r>
        <w:rPr>
          <w:sz w:val="20"/>
          <w:lang w:val="en-AU"/>
        </w:rPr>
        <w:t xml:space="preserve">  $156,000.</w:t>
      </w:r>
    </w:p>
    <w:p w14:paraId="75ECF01F" w14:textId="77777777" w:rsidR="005F2EC8" w:rsidRDefault="005F2EC8">
      <w:pPr>
        <w:pStyle w:val="Footer"/>
        <w:tabs>
          <w:tab w:val="clear" w:pos="4153"/>
          <w:tab w:val="clear" w:pos="8306"/>
        </w:tabs>
        <w:ind w:left="720" w:hanging="720"/>
        <w:jc w:val="both"/>
        <w:rPr>
          <w:rFonts w:cs="Arial"/>
          <w:sz w:val="20"/>
          <w:lang w:val="en-AU"/>
        </w:rPr>
      </w:pPr>
      <w:r>
        <w:rPr>
          <w:rFonts w:cs="Arial"/>
          <w:sz w:val="20"/>
          <w:lang w:val="en-AU"/>
        </w:rPr>
        <w:t xml:space="preserve">Modelling human arousal behaviour in fire; influence of gender, alcohol, cue type and cue presentation on response parameters. 2003 </w:t>
      </w:r>
      <w:r>
        <w:rPr>
          <w:rFonts w:cs="Arial"/>
          <w:sz w:val="20"/>
          <w:u w:val="single"/>
          <w:lang w:val="en-AU"/>
        </w:rPr>
        <w:t xml:space="preserve">Victoria University New Discovery grant </w:t>
      </w:r>
      <w:r>
        <w:rPr>
          <w:rFonts w:cs="Arial"/>
          <w:sz w:val="20"/>
          <w:lang w:val="en-AU"/>
        </w:rPr>
        <w:t>$25,000</w:t>
      </w:r>
    </w:p>
    <w:p w14:paraId="1DC4BF4A" w14:textId="77777777" w:rsidR="005F2EC8" w:rsidRDefault="005F2EC8">
      <w:pPr>
        <w:ind w:left="720" w:hanging="720"/>
        <w:jc w:val="both"/>
        <w:rPr>
          <w:sz w:val="20"/>
          <w:lang w:val="en-AU"/>
        </w:rPr>
      </w:pPr>
      <w:r>
        <w:rPr>
          <w:sz w:val="20"/>
          <w:lang w:val="en-AU"/>
        </w:rPr>
        <w:t xml:space="preserve">An Integrated Systems Analysis: Fire Growth and Severity in Enclosures.  </w:t>
      </w:r>
      <w:r>
        <w:rPr>
          <w:sz w:val="20"/>
          <w:u w:val="single"/>
          <w:lang w:val="en-AU"/>
        </w:rPr>
        <w:t>2003 ARC Linkage Grant &amp; Industry Partners</w:t>
      </w:r>
      <w:r>
        <w:rPr>
          <w:sz w:val="20"/>
          <w:lang w:val="en-AU"/>
        </w:rPr>
        <w:t xml:space="preserve">  Thomas I. R., </w:t>
      </w:r>
      <w:proofErr w:type="spellStart"/>
      <w:r>
        <w:rPr>
          <w:sz w:val="20"/>
          <w:lang w:val="en-AU"/>
        </w:rPr>
        <w:t>Bennetts</w:t>
      </w:r>
      <w:proofErr w:type="spellEnd"/>
      <w:r>
        <w:rPr>
          <w:sz w:val="20"/>
          <w:lang w:val="en-AU"/>
        </w:rPr>
        <w:t xml:space="preserve"> I. D. &amp; Clancy, P.  $186,951</w:t>
      </w:r>
    </w:p>
    <w:p w14:paraId="1FEB2E43" w14:textId="77777777" w:rsidR="005F2EC8" w:rsidRDefault="005F2EC8">
      <w:pPr>
        <w:ind w:left="720" w:hanging="720"/>
        <w:jc w:val="both"/>
        <w:rPr>
          <w:rFonts w:cs="Arial"/>
          <w:sz w:val="20"/>
          <w:lang w:val="en-AU"/>
        </w:rPr>
      </w:pPr>
      <w:r>
        <w:rPr>
          <w:rFonts w:cs="Arial"/>
          <w:bCs/>
          <w:iCs/>
          <w:sz w:val="20"/>
          <w:lang w:val="en-AU"/>
        </w:rPr>
        <w:t xml:space="preserve">FIRE-RISK Modelling.  Thomas, I. R.  </w:t>
      </w:r>
      <w:r>
        <w:rPr>
          <w:rFonts w:cs="Arial"/>
          <w:bCs/>
          <w:iCs/>
          <w:sz w:val="20"/>
          <w:u w:val="single"/>
          <w:lang w:val="en-AU"/>
        </w:rPr>
        <w:t xml:space="preserve">2003 </w:t>
      </w:r>
      <w:r>
        <w:rPr>
          <w:rFonts w:cs="Arial"/>
          <w:sz w:val="20"/>
          <w:u w:val="single"/>
          <w:lang w:val="en-AU"/>
        </w:rPr>
        <w:t xml:space="preserve"> </w:t>
      </w:r>
      <w:r>
        <w:rPr>
          <w:rFonts w:cs="Arial"/>
          <w:bCs/>
          <w:iCs/>
          <w:sz w:val="20"/>
          <w:u w:val="single"/>
          <w:lang w:val="en-AU"/>
        </w:rPr>
        <w:t xml:space="preserve">Australian Building Codes Board </w:t>
      </w:r>
      <w:r>
        <w:rPr>
          <w:rFonts w:cs="Arial"/>
          <w:sz w:val="20"/>
          <w:lang w:val="en-AU"/>
        </w:rPr>
        <w:t xml:space="preserve"> </w:t>
      </w:r>
      <w:r>
        <w:rPr>
          <w:rFonts w:cs="Arial"/>
          <w:bCs/>
          <w:iCs/>
          <w:sz w:val="20"/>
          <w:lang w:val="en-AU"/>
        </w:rPr>
        <w:t>$89,000</w:t>
      </w:r>
    </w:p>
    <w:p w14:paraId="1C5A728B" w14:textId="77777777" w:rsidR="005F2EC8" w:rsidRDefault="005F2EC8">
      <w:pPr>
        <w:ind w:left="720" w:hanging="720"/>
        <w:jc w:val="both"/>
        <w:rPr>
          <w:rFonts w:cs="Arial"/>
          <w:bCs/>
          <w:iCs/>
          <w:sz w:val="20"/>
          <w:lang w:val="en-AU"/>
        </w:rPr>
      </w:pPr>
      <w:r>
        <w:rPr>
          <w:rFonts w:cs="Arial"/>
          <w:bCs/>
          <w:iCs/>
          <w:sz w:val="20"/>
          <w:lang w:val="en-AU"/>
        </w:rPr>
        <w:t xml:space="preserve">Low Rise Class 3 Timber Buildings.  Thomas, I. R.  </w:t>
      </w:r>
      <w:r>
        <w:rPr>
          <w:rFonts w:cs="Arial"/>
          <w:bCs/>
          <w:iCs/>
          <w:sz w:val="20"/>
          <w:u w:val="single"/>
          <w:lang w:val="en-AU"/>
        </w:rPr>
        <w:t xml:space="preserve"> 2002 Australian Building Codes Board.</w:t>
      </w:r>
      <w:r>
        <w:rPr>
          <w:rFonts w:cs="Arial"/>
          <w:bCs/>
          <w:iCs/>
          <w:sz w:val="20"/>
          <w:lang w:val="en-AU"/>
        </w:rPr>
        <w:t xml:space="preserve">   $21,450</w:t>
      </w:r>
    </w:p>
    <w:p w14:paraId="54E90CCC" w14:textId="77777777" w:rsidR="005F2EC8" w:rsidRDefault="005F2EC8">
      <w:pPr>
        <w:ind w:left="720" w:hanging="720"/>
        <w:jc w:val="both"/>
        <w:rPr>
          <w:sz w:val="20"/>
          <w:lang w:val="en-AU"/>
        </w:rPr>
      </w:pPr>
      <w:r>
        <w:rPr>
          <w:sz w:val="20"/>
          <w:lang w:val="en-AU"/>
        </w:rPr>
        <w:t>Large Scale Experimental Building – 2001 Fire Facility (</w:t>
      </w:r>
      <w:r>
        <w:rPr>
          <w:sz w:val="20"/>
          <w:u w:val="single"/>
          <w:lang w:val="en-AU"/>
        </w:rPr>
        <w:t>Collaborative Systemic Infrastructure Initiative)</w:t>
      </w:r>
      <w:r>
        <w:rPr>
          <w:sz w:val="20"/>
          <w:lang w:val="en-AU"/>
        </w:rPr>
        <w:t xml:space="preserve"> Department of Education, Training and Youth Affairs.  Thomas I. R. and Industry Partners – Scientific Services Laboratory (SSL), Australian Government Analytical Laboratories, BHP Billiton Ltd and OneSteel Ltd.  - $3,000,000</w:t>
      </w:r>
    </w:p>
    <w:p w14:paraId="0B9CC0D5" w14:textId="77777777" w:rsidR="005F2EC8" w:rsidRDefault="005F2EC8">
      <w:pPr>
        <w:ind w:left="720" w:hanging="720"/>
        <w:jc w:val="both"/>
        <w:rPr>
          <w:sz w:val="12"/>
          <w:lang w:val="en-AU"/>
        </w:rPr>
      </w:pPr>
    </w:p>
    <w:p w14:paraId="378764CF" w14:textId="30A67D98" w:rsidR="00AE4422" w:rsidRDefault="00AE44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p>
    <w:p w14:paraId="7E2D075B" w14:textId="1AA15458" w:rsidR="00AE4422" w:rsidRDefault="00AD4FF0" w:rsidP="000E0F13">
      <w:pPr>
        <w:pStyle w:val="Heading1"/>
        <w:rPr>
          <w:rFonts w:eastAsia="Batang"/>
          <w:sz w:val="20"/>
        </w:rPr>
      </w:pPr>
      <w:r>
        <w:t>8</w:t>
      </w:r>
      <w:r w:rsidR="00AE4422">
        <w:t>.</w:t>
      </w:r>
      <w:r w:rsidR="00AE4422">
        <w:tab/>
        <w:t>References</w:t>
      </w:r>
    </w:p>
    <w:p w14:paraId="73F1744E" w14:textId="77777777" w:rsidR="001577AC" w:rsidRDefault="001577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p>
    <w:p w14:paraId="1032A0D7" w14:textId="77777777" w:rsidR="009442E1" w:rsidRPr="009442E1" w:rsidRDefault="001577AC" w:rsidP="009442E1">
      <w:pPr>
        <w:pStyle w:val="EndNoteBibliography"/>
        <w:ind w:left="720" w:hanging="720"/>
      </w:pPr>
      <w:r>
        <w:rPr>
          <w:rFonts w:eastAsia="Batang"/>
          <w:bCs/>
          <w:sz w:val="20"/>
          <w:lang w:val="en-AU"/>
        </w:rPr>
        <w:fldChar w:fldCharType="begin"/>
      </w:r>
      <w:r>
        <w:rPr>
          <w:rFonts w:eastAsia="Batang"/>
          <w:bCs/>
          <w:sz w:val="20"/>
          <w:lang w:val="en-AU"/>
        </w:rPr>
        <w:instrText xml:space="preserve"> ADDIN EN.REFLIST </w:instrText>
      </w:r>
      <w:r>
        <w:rPr>
          <w:rFonts w:eastAsia="Batang"/>
          <w:bCs/>
          <w:sz w:val="20"/>
          <w:lang w:val="en-AU"/>
        </w:rPr>
        <w:fldChar w:fldCharType="separate"/>
      </w:r>
      <w:r w:rsidR="009442E1" w:rsidRPr="009442E1">
        <w:t>[1]</w:t>
      </w:r>
      <w:r w:rsidR="009442E1" w:rsidRPr="009442E1">
        <w:tab/>
        <w:t xml:space="preserve">K. Moinuddin and J.-d. Li, "A new convective heat transfer model for fire dynamics simulator," in </w:t>
      </w:r>
      <w:r w:rsidR="009442E1" w:rsidRPr="009442E1">
        <w:rPr>
          <w:i/>
        </w:rPr>
        <w:t>Proceedings: 13th Asian Congress of Fluid Mechanics (13 ACFM)</w:t>
      </w:r>
      <w:r w:rsidR="009442E1" w:rsidRPr="009442E1">
        <w:t>, 2010, pp. 819-822: Bangladesh Society of Mechanical Engineers.</w:t>
      </w:r>
    </w:p>
    <w:p w14:paraId="11D5ACD6" w14:textId="77777777" w:rsidR="009442E1" w:rsidRPr="009442E1" w:rsidRDefault="009442E1" w:rsidP="009442E1">
      <w:pPr>
        <w:pStyle w:val="EndNoteBibliography"/>
        <w:ind w:left="720" w:hanging="720"/>
      </w:pPr>
      <w:r w:rsidRPr="009442E1">
        <w:t>[2]</w:t>
      </w:r>
      <w:r w:rsidRPr="009442E1">
        <w:tab/>
        <w:t xml:space="preserve">M. Sarwar, M. J. Cleary, K. A. M. Moinuddin, and G. Thorpe, "On linking the filter width to the boundary layer thickness in explicitly filtered large eddy simulations of wall bounded flows," </w:t>
      </w:r>
      <w:r w:rsidRPr="009442E1">
        <w:rPr>
          <w:i/>
        </w:rPr>
        <w:t xml:space="preserve">International Journal of Heat and Fluid Flow, </w:t>
      </w:r>
      <w:r w:rsidRPr="009442E1">
        <w:t>vol. 65, pp. 73-89, 2017.</w:t>
      </w:r>
    </w:p>
    <w:p w14:paraId="6FC39DE5" w14:textId="77777777" w:rsidR="009442E1" w:rsidRPr="009442E1" w:rsidRDefault="009442E1" w:rsidP="009442E1">
      <w:pPr>
        <w:pStyle w:val="EndNoteBibliography"/>
        <w:ind w:left="720" w:hanging="720"/>
      </w:pPr>
      <w:r w:rsidRPr="009442E1">
        <w:t>[3]</w:t>
      </w:r>
      <w:r w:rsidRPr="009442E1">
        <w:tab/>
        <w:t xml:space="preserve">R. Wadhwani, D. Sutherland, G. Thorpe, and K. Moinuddin, "Improvement of drag model for non-burning firebrand transport in Fire Dynamics Simulator (accepted)," in </w:t>
      </w:r>
      <w:r w:rsidRPr="009442E1">
        <w:rPr>
          <w:i/>
        </w:rPr>
        <w:t>24th International Congress on Modelling and Simulation (MODSIM2021)</w:t>
      </w:r>
      <w:r w:rsidRPr="009442E1">
        <w:t>, Sydney, Australia, 2021.</w:t>
      </w:r>
    </w:p>
    <w:p w14:paraId="414135F1" w14:textId="77777777" w:rsidR="009442E1" w:rsidRPr="009442E1" w:rsidRDefault="009442E1" w:rsidP="009442E1">
      <w:pPr>
        <w:pStyle w:val="EndNoteBibliography"/>
        <w:ind w:left="720" w:hanging="720"/>
      </w:pPr>
      <w:r w:rsidRPr="009442E1">
        <w:t>[4]</w:t>
      </w:r>
      <w:r w:rsidRPr="009442E1">
        <w:tab/>
        <w:t xml:space="preserve">D. Sutherland, J. Philip, A. Ooi, and K. Moinuddin, "Large Eddy Simulation of Flow Over Streamwise Heterogeneous Canopies: Quadrant Analysis," in </w:t>
      </w:r>
      <w:r w:rsidRPr="009442E1">
        <w:rPr>
          <w:i/>
        </w:rPr>
        <w:t>Proceedings of the 21st Australasian Fluid Mechanics Conference</w:t>
      </w:r>
      <w:r w:rsidRPr="009442E1">
        <w:t>, 2018: Australasian Fluid Mechanics Society.</w:t>
      </w:r>
    </w:p>
    <w:p w14:paraId="1E9D5D0C" w14:textId="77777777" w:rsidR="009442E1" w:rsidRPr="009442E1" w:rsidRDefault="009442E1" w:rsidP="009442E1">
      <w:pPr>
        <w:pStyle w:val="EndNoteBibliography"/>
        <w:ind w:left="720" w:hanging="720"/>
      </w:pPr>
      <w:r w:rsidRPr="009442E1">
        <w:t>[5]</w:t>
      </w:r>
      <w:r w:rsidRPr="009442E1">
        <w:tab/>
        <w:t>S. A. Sydney, "AS 3959-2009: Construction of buildings in bushfire prone areas, Standards Australia: Sydney," ed, 2009.</w:t>
      </w:r>
    </w:p>
    <w:p w14:paraId="19B65102" w14:textId="77777777" w:rsidR="009442E1" w:rsidRPr="009442E1" w:rsidRDefault="009442E1" w:rsidP="009442E1">
      <w:pPr>
        <w:pStyle w:val="EndNoteBibliography"/>
        <w:ind w:left="720" w:hanging="720"/>
      </w:pPr>
      <w:r w:rsidRPr="009442E1">
        <w:t>[6]</w:t>
      </w:r>
      <w:r w:rsidRPr="009442E1">
        <w:tab/>
        <w:t xml:space="preserve">A. Haider and O. Levenspiel, "Drag coefficient and terminal velocity of spherical and nonspherical particles," </w:t>
      </w:r>
      <w:r w:rsidRPr="009442E1">
        <w:rPr>
          <w:i/>
        </w:rPr>
        <w:t xml:space="preserve">Powder technology, </w:t>
      </w:r>
      <w:r w:rsidRPr="009442E1">
        <w:t>vol. 58, no. 1, pp. 63-70, 1989.</w:t>
      </w:r>
    </w:p>
    <w:p w14:paraId="19B4080B" w14:textId="77777777" w:rsidR="009442E1" w:rsidRPr="009442E1" w:rsidRDefault="009442E1" w:rsidP="009442E1">
      <w:pPr>
        <w:pStyle w:val="EndNoteBibliography"/>
        <w:ind w:left="720" w:hanging="720"/>
      </w:pPr>
      <w:r w:rsidRPr="009442E1">
        <w:t>[7]</w:t>
      </w:r>
      <w:r w:rsidRPr="009442E1">
        <w:tab/>
        <w:t>R. Wadhwani, "Physics-based simulation of short-range spotting in wildfires," PhD Thesis, College of Engineering and Sciences, Victoria University, Melbourne, 2019.</w:t>
      </w:r>
    </w:p>
    <w:p w14:paraId="5165FC55" w14:textId="77777777" w:rsidR="009442E1" w:rsidRPr="009442E1" w:rsidRDefault="009442E1" w:rsidP="009442E1">
      <w:pPr>
        <w:pStyle w:val="EndNoteBibliography"/>
        <w:ind w:left="720" w:hanging="720"/>
      </w:pPr>
      <w:r w:rsidRPr="009442E1">
        <w:t>[8]</w:t>
      </w:r>
      <w:r w:rsidRPr="009442E1">
        <w:tab/>
        <w:t xml:space="preserve">T. R. Hudson, R. B. Bray, D. L. Blunck, W. Page, and B. Butler, "Effects of fuel morphology on ember generation characteristics at the tree scale," </w:t>
      </w:r>
      <w:r w:rsidRPr="009442E1">
        <w:rPr>
          <w:i/>
        </w:rPr>
        <w:t xml:space="preserve">International Journal of Wildland Fire, </w:t>
      </w:r>
      <w:r w:rsidRPr="009442E1">
        <w:t>vol. 29, no. 11, pp. 1042-1051, 2020.</w:t>
      </w:r>
    </w:p>
    <w:p w14:paraId="548239E2" w14:textId="77777777" w:rsidR="009442E1" w:rsidRPr="009442E1" w:rsidRDefault="009442E1" w:rsidP="009442E1">
      <w:pPr>
        <w:pStyle w:val="EndNoteBibliography"/>
        <w:ind w:left="720" w:hanging="720"/>
      </w:pPr>
      <w:r w:rsidRPr="009442E1">
        <w:lastRenderedPageBreak/>
        <w:t>[9]</w:t>
      </w:r>
      <w:r w:rsidRPr="009442E1">
        <w:tab/>
        <w:t xml:space="preserve">S. Adusumilli, T. Hudson, N. Gardner, and D. L. Blunck, "Quantifying production of hot firebrands using a fire-resistant fabric," </w:t>
      </w:r>
      <w:r w:rsidRPr="009442E1">
        <w:rPr>
          <w:i/>
        </w:rPr>
        <w:t xml:space="preserve">International Journal of Wildland Fire, </w:t>
      </w:r>
      <w:r w:rsidRPr="009442E1">
        <w:t>vol. 30, no. 2, pp. 154-159, 2020.</w:t>
      </w:r>
    </w:p>
    <w:p w14:paraId="1C039C9D" w14:textId="77777777" w:rsidR="009442E1" w:rsidRPr="009442E1" w:rsidRDefault="009442E1" w:rsidP="009442E1">
      <w:pPr>
        <w:pStyle w:val="EndNoteBibliography"/>
        <w:ind w:left="720" w:hanging="720"/>
      </w:pPr>
      <w:r w:rsidRPr="009442E1">
        <w:t>[10]</w:t>
      </w:r>
      <w:r w:rsidRPr="009442E1">
        <w:tab/>
        <w:t xml:space="preserve">S. Adusumilli, J. E. Chaplen, and D. L. Blunck, "Firebrand generation rates at the source for trees and a shrub," </w:t>
      </w:r>
      <w:r w:rsidRPr="009442E1">
        <w:rPr>
          <w:i/>
        </w:rPr>
        <w:t xml:space="preserve">Frontiers in Mechanical Engineering, </w:t>
      </w:r>
      <w:r w:rsidRPr="009442E1">
        <w:t>p. 35, 2021.</w:t>
      </w:r>
    </w:p>
    <w:p w14:paraId="65B03835" w14:textId="77777777" w:rsidR="009442E1" w:rsidRPr="009442E1" w:rsidRDefault="009442E1" w:rsidP="009442E1">
      <w:pPr>
        <w:pStyle w:val="EndNoteBibliography"/>
        <w:ind w:left="720" w:hanging="720"/>
      </w:pPr>
      <w:r w:rsidRPr="009442E1">
        <w:t>[11]</w:t>
      </w:r>
      <w:r w:rsidRPr="009442E1">
        <w:tab/>
        <w:t xml:space="preserve">K. Moinuddin and D. Sutherland, "Modelling of tree fires and fires transitioning from the forest floor to the canopy with a physics-based model," </w:t>
      </w:r>
      <w:r w:rsidRPr="009442E1">
        <w:rPr>
          <w:i/>
        </w:rPr>
        <w:t xml:space="preserve">Mathematics and Computers in Simulation, </w:t>
      </w:r>
      <w:r w:rsidRPr="009442E1">
        <w:t>2019.</w:t>
      </w:r>
    </w:p>
    <w:p w14:paraId="2435187B" w14:textId="77777777" w:rsidR="009442E1" w:rsidRPr="009442E1" w:rsidRDefault="009442E1" w:rsidP="009442E1">
      <w:pPr>
        <w:pStyle w:val="EndNoteBibliography"/>
        <w:ind w:left="720" w:hanging="720"/>
      </w:pPr>
      <w:r w:rsidRPr="009442E1">
        <w:t>[12]</w:t>
      </w:r>
      <w:r w:rsidRPr="009442E1">
        <w:tab/>
        <w:t xml:space="preserve">S. L. Manzello, A. Maranghides, and W. E. Mell, "Firebrand generation from burning vegetation," </w:t>
      </w:r>
      <w:r w:rsidRPr="009442E1">
        <w:rPr>
          <w:i/>
        </w:rPr>
        <w:t xml:space="preserve">International Journal of Wildland Fire, </w:t>
      </w:r>
      <w:r w:rsidRPr="009442E1">
        <w:t>vol. 16, no. 4, pp. 458-462, 2007.</w:t>
      </w:r>
    </w:p>
    <w:p w14:paraId="6AA5CBC4" w14:textId="77777777" w:rsidR="009442E1" w:rsidRPr="009442E1" w:rsidRDefault="009442E1" w:rsidP="009442E1">
      <w:pPr>
        <w:pStyle w:val="EndNoteBibliography"/>
        <w:ind w:left="720" w:hanging="720"/>
      </w:pPr>
      <w:r w:rsidRPr="009442E1">
        <w:t>[13]</w:t>
      </w:r>
      <w:r w:rsidRPr="009442E1">
        <w:tab/>
        <w:t xml:space="preserve">J.-L. Dupuy and D. Morvan, "Numerical study of a crown fire spreading toward a fuel break using a multiphase physical model," </w:t>
      </w:r>
      <w:r w:rsidRPr="009442E1">
        <w:rPr>
          <w:i/>
        </w:rPr>
        <w:t xml:space="preserve">International Journal of Wildland Fire, </w:t>
      </w:r>
      <w:r w:rsidRPr="009442E1">
        <w:t>vol. 14, no. 2, pp. 141-151, 2005.</w:t>
      </w:r>
    </w:p>
    <w:p w14:paraId="0C358600" w14:textId="77777777" w:rsidR="009442E1" w:rsidRPr="009442E1" w:rsidRDefault="009442E1" w:rsidP="009442E1">
      <w:pPr>
        <w:pStyle w:val="EndNoteBibliography"/>
        <w:ind w:left="720" w:hanging="720"/>
      </w:pPr>
      <w:r w:rsidRPr="009442E1">
        <w:t>[14]</w:t>
      </w:r>
      <w:r w:rsidRPr="009442E1">
        <w:tab/>
        <w:t xml:space="preserve">K. Moinuddin and D. Sutherland, "Modelling of tree fires and fires transitioning from the forest floor to the canopy with a physics-based model," </w:t>
      </w:r>
      <w:r w:rsidRPr="009442E1">
        <w:rPr>
          <w:i/>
        </w:rPr>
        <w:t xml:space="preserve">Mathematics and Computers in Simulation, </w:t>
      </w:r>
      <w:r w:rsidRPr="009442E1">
        <w:t>vol. 175, pp. 81-95, 2020.</w:t>
      </w:r>
    </w:p>
    <w:p w14:paraId="547E6A0A" w14:textId="77777777" w:rsidR="009442E1" w:rsidRPr="009442E1" w:rsidRDefault="009442E1" w:rsidP="009442E1">
      <w:pPr>
        <w:pStyle w:val="EndNoteBibliography"/>
        <w:ind w:left="720" w:hanging="720"/>
      </w:pPr>
      <w:r w:rsidRPr="009442E1">
        <w:t>[15]</w:t>
      </w:r>
      <w:r w:rsidRPr="009442E1">
        <w:tab/>
        <w:t xml:space="preserve">K. A. M. Moinuddin, D. Sutherland, and R. Mell, "Simulation study of grass fire using a physics-based model: striving towards numerical rigour and the effect of grass height on the rate-of-spread," </w:t>
      </w:r>
      <w:r w:rsidRPr="009442E1">
        <w:rPr>
          <w:i/>
        </w:rPr>
        <w:t xml:space="preserve">International Journal of Wildland Fire, </w:t>
      </w:r>
      <w:r w:rsidRPr="009442E1">
        <w:t>vol. 27, no. 12, pp. 800-814, 2018.</w:t>
      </w:r>
    </w:p>
    <w:p w14:paraId="79F66507" w14:textId="699E345A" w:rsidR="005F2EC8" w:rsidRDefault="001577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eastAsia="Batang"/>
          <w:bCs/>
          <w:sz w:val="20"/>
          <w:lang w:val="en-AU"/>
        </w:rPr>
      </w:pPr>
      <w:r>
        <w:rPr>
          <w:rFonts w:eastAsia="Batang"/>
          <w:bCs/>
          <w:sz w:val="20"/>
          <w:lang w:val="en-AU"/>
        </w:rPr>
        <w:fldChar w:fldCharType="end"/>
      </w:r>
    </w:p>
    <w:sectPr w:rsidR="005F2EC8">
      <w:footerReference w:type="even" r:id="rId18"/>
      <w:footerReference w:type="default" r:id="rId19"/>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P Wickramasinghe" w:date="2021-10-25T14:11:00Z" w:initials="PW">
    <w:p w14:paraId="492491A4" w14:textId="74376E02" w:rsidR="00FF16A7" w:rsidRDefault="00FF16A7">
      <w:pPr>
        <w:pStyle w:val="CommentText"/>
      </w:pPr>
      <w:r>
        <w:rPr>
          <w:rStyle w:val="CommentReference"/>
        </w:rPr>
        <w:annotationRef/>
      </w:r>
      <w:r>
        <w:t xml:space="preserve">Linear interpolation: used to approximate the firebrands landing number at the places </w:t>
      </w:r>
      <w:proofErr w:type="gramStart"/>
      <w:r>
        <w:t>where</w:t>
      </w:r>
      <w:proofErr w:type="gramEnd"/>
      <w:r>
        <w:t xml:space="preserve"> firebrands collection fabrics not available.</w:t>
      </w:r>
    </w:p>
    <w:p w14:paraId="227DE2D8" w14:textId="77777777" w:rsidR="00FF16A7" w:rsidRDefault="00FF16A7">
      <w:pPr>
        <w:pStyle w:val="CommentText"/>
      </w:pPr>
    </w:p>
    <w:p w14:paraId="10106C7F" w14:textId="10A1545F" w:rsidR="00FF16A7" w:rsidRDefault="00FF16A7">
      <w:pPr>
        <w:pStyle w:val="CommentText"/>
      </w:pPr>
      <w:r>
        <w:t>Linear extrapolation: Used to approximate the firebrands generated at the tree source.</w:t>
      </w:r>
    </w:p>
  </w:comment>
  <w:comment w:id="9" w:author="Mahmood Rashid" w:date="2021-10-25T11:20:00Z" w:initials="MR">
    <w:p w14:paraId="3C3ADCA5" w14:textId="50FB8D56" w:rsidR="00DC7195" w:rsidRDefault="00DC7195">
      <w:pPr>
        <w:pStyle w:val="CommentText"/>
      </w:pPr>
      <w:r>
        <w:rPr>
          <w:rStyle w:val="CommentReference"/>
        </w:rPr>
        <w:annotationRef/>
      </w:r>
      <w:r>
        <w:t>Should we say anything about scientific publication/s as outcomes?</w:t>
      </w:r>
    </w:p>
  </w:comment>
  <w:comment w:id="12" w:author="P Wickramasinghe" w:date="2021-10-25T14:27:00Z" w:initials="PW">
    <w:p w14:paraId="104D2BC3" w14:textId="6E09F30A" w:rsidR="00EE0424" w:rsidRPr="00EE0424" w:rsidRDefault="00EE0424">
      <w:pPr>
        <w:pStyle w:val="CommentText"/>
      </w:pPr>
      <w:r>
        <w:rPr>
          <w:rStyle w:val="CommentReference"/>
        </w:rPr>
        <w:annotationRef/>
      </w:r>
      <w:r>
        <w:t xml:space="preserve">Shall we note the meaning of pcs as pieces, somewhere in the document? Because different groups use different terms such as (ember/kg), (objects/kg) etc. Alex </w:t>
      </w:r>
      <w:proofErr w:type="spellStart"/>
      <w:r>
        <w:t>Filkov’s</w:t>
      </w:r>
      <w:proofErr w:type="spellEnd"/>
      <w:r>
        <w:t xml:space="preserve"> group used the term (pcs/m</w:t>
      </w:r>
      <w:r>
        <w:rPr>
          <w:vertAlign w:val="superscript"/>
        </w:rPr>
        <w:t>2</w:t>
      </w:r>
      <w:r>
        <w:t>/s)</w:t>
      </w:r>
    </w:p>
  </w:comment>
  <w:comment w:id="14" w:author="Khalid Moinuddin" w:date="2021-10-24T17:38:00Z" w:initials="KH">
    <w:p w14:paraId="4D8FFDFC" w14:textId="54E47109" w:rsidR="009442E1" w:rsidRDefault="009442E1">
      <w:pPr>
        <w:pStyle w:val="CommentText"/>
      </w:pPr>
      <w:r>
        <w:rPr>
          <w:rStyle w:val="CommentReference"/>
        </w:rPr>
        <w:annotationRef/>
      </w:r>
      <w:r>
        <w:t>Based on US FFDI and standard</w:t>
      </w:r>
    </w:p>
  </w:comment>
  <w:comment w:id="15" w:author="P Wickramasinghe" w:date="2021-10-25T14:48:00Z" w:initials="PW">
    <w:p w14:paraId="27A91A9C" w14:textId="1D2D3C12" w:rsidR="00DE4463" w:rsidRDefault="00DE4463">
      <w:pPr>
        <w:pStyle w:val="CommentText"/>
      </w:pPr>
      <w:r>
        <w:rPr>
          <w:rStyle w:val="CommentReference"/>
        </w:rPr>
        <w:annotationRef/>
      </w:r>
      <w:r w:rsidR="00E32EF5">
        <w:t>Is this o</w:t>
      </w:r>
      <w:r>
        <w:t>pen-land wind speed?</w:t>
      </w:r>
    </w:p>
  </w:comment>
  <w:comment w:id="18" w:author="Khalid Moinuddin" w:date="2021-10-25T09:28:00Z" w:initials="KH">
    <w:p w14:paraId="7CBBE89A" w14:textId="5A455025" w:rsidR="00AD4FF0" w:rsidRDefault="00AD4FF0">
      <w:pPr>
        <w:pStyle w:val="CommentText"/>
      </w:pPr>
      <w:r>
        <w:rPr>
          <w:rStyle w:val="CommentReference"/>
        </w:rPr>
        <w:annotationRef/>
      </w:r>
      <w:r>
        <w:t>To be completed later</w:t>
      </w:r>
    </w:p>
  </w:comment>
  <w:comment w:id="19" w:author="Khalid Moinuddin" w:date="2021-10-25T09:30:00Z" w:initials="KH">
    <w:p w14:paraId="3086EE08" w14:textId="2F7A024C" w:rsidR="00AD4FF0" w:rsidRDefault="00AD4FF0">
      <w:pPr>
        <w:pStyle w:val="CommentText"/>
      </w:pPr>
      <w:r>
        <w:rPr>
          <w:rStyle w:val="CommentReference"/>
        </w:rPr>
        <w:annotationRef/>
      </w:r>
      <w:r>
        <w:t>To be updated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106C7F" w15:done="0"/>
  <w15:commentEx w15:paraId="3C3ADCA5" w15:done="0"/>
  <w15:commentEx w15:paraId="104D2BC3" w15:done="0"/>
  <w15:commentEx w15:paraId="4D8FFDFC" w15:done="0"/>
  <w15:commentEx w15:paraId="27A91A9C" w15:paraIdParent="4D8FFDFC" w15:done="0"/>
  <w15:commentEx w15:paraId="7CBBE89A" w15:done="0"/>
  <w15:commentEx w15:paraId="3086EE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13988" w16cex:dateUtc="2021-10-25T03:11:00Z"/>
  <w16cex:commentExtensible w16cex:durableId="25213D34" w16cex:dateUtc="2021-10-25T03:27:00Z"/>
  <w16cex:commentExtensible w16cex:durableId="25214253" w16cex:dateUtc="2021-10-25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106C7F" w16cid:durableId="25213988"/>
  <w16cid:commentId w16cid:paraId="3C3ADCA5" w16cid:durableId="25212F43"/>
  <w16cid:commentId w16cid:paraId="104D2BC3" w16cid:durableId="25213D34"/>
  <w16cid:commentId w16cid:paraId="4D8FFDFC" w16cid:durableId="25212F44"/>
  <w16cid:commentId w16cid:paraId="27A91A9C" w16cid:durableId="25214253"/>
  <w16cid:commentId w16cid:paraId="7CBBE89A" w16cid:durableId="25212F45"/>
  <w16cid:commentId w16cid:paraId="3086EE08" w16cid:durableId="25212F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C2F7B" w14:textId="77777777" w:rsidR="00952C0D" w:rsidRDefault="00952C0D">
      <w:r>
        <w:separator/>
      </w:r>
    </w:p>
  </w:endnote>
  <w:endnote w:type="continuationSeparator" w:id="0">
    <w:p w14:paraId="653E0604" w14:textId="77777777" w:rsidR="00952C0D" w:rsidRDefault="0095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nton">
    <w:altName w:val="Calibri"/>
    <w:panose1 w:val="00000000000000000000"/>
    <w:charset w:val="00"/>
    <w:family w:val="modern"/>
    <w:notTrueType/>
    <w:pitch w:val="variable"/>
    <w:sig w:usb0="00000207" w:usb1="00000001" w:usb2="00000000" w:usb3="00000000" w:csb0="00000097"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46CD" w14:textId="77777777" w:rsidR="008D5A44" w:rsidRDefault="008D5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70F54C" w14:textId="77777777" w:rsidR="008D5A44" w:rsidRDefault="008D5A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0DC2" w14:textId="3963C415" w:rsidR="008D5A44" w:rsidRDefault="008D5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2275">
      <w:rPr>
        <w:rStyle w:val="PageNumber"/>
        <w:noProof/>
      </w:rPr>
      <w:t>3</w:t>
    </w:r>
    <w:r>
      <w:rPr>
        <w:rStyle w:val="PageNumber"/>
      </w:rPr>
      <w:fldChar w:fldCharType="end"/>
    </w:r>
  </w:p>
  <w:p w14:paraId="39BEAF5B" w14:textId="77777777" w:rsidR="008D5A44" w:rsidRDefault="008D5A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FDE80" w14:textId="77777777" w:rsidR="00952C0D" w:rsidRDefault="00952C0D">
      <w:r>
        <w:separator/>
      </w:r>
    </w:p>
  </w:footnote>
  <w:footnote w:type="continuationSeparator" w:id="0">
    <w:p w14:paraId="37D8176E" w14:textId="77777777" w:rsidR="00952C0D" w:rsidRDefault="00952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169F"/>
    <w:multiLevelType w:val="hybridMultilevel"/>
    <w:tmpl w:val="26588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1823BA"/>
    <w:multiLevelType w:val="hybridMultilevel"/>
    <w:tmpl w:val="CB54E5A8"/>
    <w:lvl w:ilvl="0" w:tplc="1E9A62D4">
      <w:start w:val="1"/>
      <w:numFmt w:val="lowerLetter"/>
      <w:lvlText w:val="(%1)"/>
      <w:lvlJc w:val="left"/>
      <w:pPr>
        <w:ind w:left="2350" w:hanging="360"/>
      </w:pPr>
      <w:rPr>
        <w:rFonts w:hint="default"/>
      </w:rPr>
    </w:lvl>
    <w:lvl w:ilvl="1" w:tplc="0C090019" w:tentative="1">
      <w:start w:val="1"/>
      <w:numFmt w:val="lowerLetter"/>
      <w:lvlText w:val="%2."/>
      <w:lvlJc w:val="left"/>
      <w:pPr>
        <w:ind w:left="3070" w:hanging="360"/>
      </w:pPr>
    </w:lvl>
    <w:lvl w:ilvl="2" w:tplc="0C09001B" w:tentative="1">
      <w:start w:val="1"/>
      <w:numFmt w:val="lowerRoman"/>
      <w:lvlText w:val="%3."/>
      <w:lvlJc w:val="right"/>
      <w:pPr>
        <w:ind w:left="3790" w:hanging="180"/>
      </w:pPr>
    </w:lvl>
    <w:lvl w:ilvl="3" w:tplc="0C09000F" w:tentative="1">
      <w:start w:val="1"/>
      <w:numFmt w:val="decimal"/>
      <w:lvlText w:val="%4."/>
      <w:lvlJc w:val="left"/>
      <w:pPr>
        <w:ind w:left="4510" w:hanging="360"/>
      </w:pPr>
    </w:lvl>
    <w:lvl w:ilvl="4" w:tplc="0C090019" w:tentative="1">
      <w:start w:val="1"/>
      <w:numFmt w:val="lowerLetter"/>
      <w:lvlText w:val="%5."/>
      <w:lvlJc w:val="left"/>
      <w:pPr>
        <w:ind w:left="5230" w:hanging="360"/>
      </w:pPr>
    </w:lvl>
    <w:lvl w:ilvl="5" w:tplc="0C09001B" w:tentative="1">
      <w:start w:val="1"/>
      <w:numFmt w:val="lowerRoman"/>
      <w:lvlText w:val="%6."/>
      <w:lvlJc w:val="right"/>
      <w:pPr>
        <w:ind w:left="5950" w:hanging="180"/>
      </w:pPr>
    </w:lvl>
    <w:lvl w:ilvl="6" w:tplc="0C09000F" w:tentative="1">
      <w:start w:val="1"/>
      <w:numFmt w:val="decimal"/>
      <w:lvlText w:val="%7."/>
      <w:lvlJc w:val="left"/>
      <w:pPr>
        <w:ind w:left="6670" w:hanging="360"/>
      </w:pPr>
    </w:lvl>
    <w:lvl w:ilvl="7" w:tplc="0C090019" w:tentative="1">
      <w:start w:val="1"/>
      <w:numFmt w:val="lowerLetter"/>
      <w:lvlText w:val="%8."/>
      <w:lvlJc w:val="left"/>
      <w:pPr>
        <w:ind w:left="7390" w:hanging="360"/>
      </w:pPr>
    </w:lvl>
    <w:lvl w:ilvl="8" w:tplc="0C09001B" w:tentative="1">
      <w:start w:val="1"/>
      <w:numFmt w:val="lowerRoman"/>
      <w:lvlText w:val="%9."/>
      <w:lvlJc w:val="right"/>
      <w:pPr>
        <w:ind w:left="8110" w:hanging="180"/>
      </w:pPr>
    </w:lvl>
  </w:abstractNum>
  <w:abstractNum w:abstractNumId="2" w15:restartNumberingAfterBreak="0">
    <w:nsid w:val="37532661"/>
    <w:multiLevelType w:val="hybridMultilevel"/>
    <w:tmpl w:val="A504FB1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mood Rashid">
    <w15:presenceInfo w15:providerId="AD" w15:userId="S-1-5-21-3351612550-2793455294-108779702-548654"/>
  </w15:person>
  <w15:person w15:author="P Wickramasinghe">
    <w15:presenceInfo w15:providerId="None" w15:userId="P Wickramasinghe"/>
  </w15:person>
  <w15:person w15:author="Khalid Moinuddin">
    <w15:presenceInfo w15:providerId="None" w15:userId="Khalid Moinud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Mzc0MrQwNDExsjRX0lEKTi0uzszPAykwqwUAuX07q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 Narrow&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z5pdrtpadvw9ezet3pawrzzzeea0ft5tra&quot;&gt;My EndNote Library-all&lt;record-ids&gt;&lt;item&gt;95&lt;/item&gt;&lt;item&gt;304&lt;/item&gt;&lt;item&gt;2280&lt;/item&gt;&lt;item&gt;2292&lt;/item&gt;&lt;item&gt;2293&lt;/item&gt;&lt;/record-ids&gt;&lt;/item&gt;&lt;/Libraries&gt;"/>
  </w:docVars>
  <w:rsids>
    <w:rsidRoot w:val="00F77EC4"/>
    <w:rsid w:val="0004706F"/>
    <w:rsid w:val="00057A07"/>
    <w:rsid w:val="000E0F13"/>
    <w:rsid w:val="000F0D95"/>
    <w:rsid w:val="001259E5"/>
    <w:rsid w:val="00133ABE"/>
    <w:rsid w:val="00151F1F"/>
    <w:rsid w:val="001577AC"/>
    <w:rsid w:val="001B7A40"/>
    <w:rsid w:val="001F7D0A"/>
    <w:rsid w:val="002129E8"/>
    <w:rsid w:val="00227FA8"/>
    <w:rsid w:val="00262FF7"/>
    <w:rsid w:val="00282A66"/>
    <w:rsid w:val="002831A3"/>
    <w:rsid w:val="00294A3B"/>
    <w:rsid w:val="002E3CE7"/>
    <w:rsid w:val="002E7864"/>
    <w:rsid w:val="00366421"/>
    <w:rsid w:val="00483B68"/>
    <w:rsid w:val="00484F0E"/>
    <w:rsid w:val="004E3E93"/>
    <w:rsid w:val="004F6529"/>
    <w:rsid w:val="00512046"/>
    <w:rsid w:val="00564E7B"/>
    <w:rsid w:val="005E483D"/>
    <w:rsid w:val="005F1DA3"/>
    <w:rsid w:val="005F2EC8"/>
    <w:rsid w:val="005F6B4A"/>
    <w:rsid w:val="00650BF4"/>
    <w:rsid w:val="00671942"/>
    <w:rsid w:val="00686266"/>
    <w:rsid w:val="00692584"/>
    <w:rsid w:val="006B217B"/>
    <w:rsid w:val="006D143B"/>
    <w:rsid w:val="00702945"/>
    <w:rsid w:val="00872275"/>
    <w:rsid w:val="008962A3"/>
    <w:rsid w:val="008A0CFF"/>
    <w:rsid w:val="008D5A44"/>
    <w:rsid w:val="008F05C7"/>
    <w:rsid w:val="00933C7F"/>
    <w:rsid w:val="009442E1"/>
    <w:rsid w:val="00952C0D"/>
    <w:rsid w:val="00957583"/>
    <w:rsid w:val="009741ED"/>
    <w:rsid w:val="00A2296E"/>
    <w:rsid w:val="00A33668"/>
    <w:rsid w:val="00A73914"/>
    <w:rsid w:val="00AD4FF0"/>
    <w:rsid w:val="00AE4422"/>
    <w:rsid w:val="00AF2F3B"/>
    <w:rsid w:val="00B02421"/>
    <w:rsid w:val="00B903F8"/>
    <w:rsid w:val="00BC5F36"/>
    <w:rsid w:val="00C1280B"/>
    <w:rsid w:val="00C54E5D"/>
    <w:rsid w:val="00C62722"/>
    <w:rsid w:val="00C87470"/>
    <w:rsid w:val="00CC7D48"/>
    <w:rsid w:val="00CF4569"/>
    <w:rsid w:val="00D13037"/>
    <w:rsid w:val="00D53806"/>
    <w:rsid w:val="00D63CD2"/>
    <w:rsid w:val="00DA2F88"/>
    <w:rsid w:val="00DA5BF7"/>
    <w:rsid w:val="00DB5470"/>
    <w:rsid w:val="00DC7195"/>
    <w:rsid w:val="00DD4976"/>
    <w:rsid w:val="00DE4463"/>
    <w:rsid w:val="00E32EF5"/>
    <w:rsid w:val="00E95D10"/>
    <w:rsid w:val="00EB32E8"/>
    <w:rsid w:val="00EC0CDC"/>
    <w:rsid w:val="00EE0424"/>
    <w:rsid w:val="00EE6815"/>
    <w:rsid w:val="00F25161"/>
    <w:rsid w:val="00F33164"/>
    <w:rsid w:val="00F75571"/>
    <w:rsid w:val="00F77EC4"/>
    <w:rsid w:val="00F87244"/>
    <w:rsid w:val="00FA0695"/>
    <w:rsid w:val="00FA4BE9"/>
    <w:rsid w:val="00FF16A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4EA3F"/>
  <w15:chartTrackingRefBased/>
  <w15:docId w15:val="{C953747A-47EB-4381-9969-83F9D3C9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22"/>
    <w:rPr>
      <w:rFonts w:ascii="Arial Narrow" w:hAnsi="Arial Narrow"/>
      <w:sz w:val="24"/>
      <w:lang w:val="en-US" w:eastAsia="en-US"/>
    </w:rPr>
  </w:style>
  <w:style w:type="paragraph" w:styleId="Heading1">
    <w:name w:val="heading 1"/>
    <w:basedOn w:val="Normal"/>
    <w:next w:val="Normal"/>
    <w:autoRedefine/>
    <w:qFormat/>
    <w:rsid w:val="000E0F13"/>
    <w:pPr>
      <w:keepNext/>
      <w:autoSpaceDE w:val="0"/>
      <w:autoSpaceDN w:val="0"/>
      <w:adjustRightInd w:val="0"/>
      <w:spacing w:before="120" w:line="360" w:lineRule="auto"/>
      <w:outlineLvl w:val="0"/>
    </w:pPr>
    <w:rPr>
      <w:rFonts w:ascii="Arial" w:hAnsi="Arial" w:cs="Arial"/>
      <w:b/>
      <w:bCs/>
      <w:noProof/>
      <w:lang w:val="en-AU"/>
    </w:rPr>
  </w:style>
  <w:style w:type="paragraph" w:styleId="Heading2">
    <w:name w:val="heading 2"/>
    <w:basedOn w:val="Normal"/>
    <w:next w:val="Normal"/>
    <w:link w:val="Heading2Char"/>
    <w:qFormat/>
    <w:pPr>
      <w:keepNext/>
      <w:spacing w:before="120" w:after="60"/>
      <w:outlineLvl w:val="1"/>
    </w:pPr>
    <w:rPr>
      <w:rFonts w:cs="Arial"/>
      <w:b/>
      <w:bCs/>
      <w:iCs/>
      <w:szCs w:val="28"/>
      <w:lang w:val="en-AU"/>
    </w:rPr>
  </w:style>
  <w:style w:type="paragraph" w:styleId="Heading3">
    <w:name w:val="heading 3"/>
    <w:basedOn w:val="Normal"/>
    <w:next w:val="Normal"/>
    <w:autoRedefine/>
    <w:qFormat/>
    <w:rsid w:val="005F2EC8"/>
    <w:pPr>
      <w:keepNext/>
      <w:autoSpaceDE w:val="0"/>
      <w:autoSpaceDN w:val="0"/>
      <w:adjustRightInd w:val="0"/>
      <w:spacing w:line="360" w:lineRule="auto"/>
      <w:ind w:left="284"/>
      <w:outlineLvl w:val="2"/>
    </w:pPr>
    <w:rPr>
      <w:rFonts w:ascii="Arial" w:hAnsi="Arial" w:cs="Arial"/>
      <w:bCs/>
      <w:i/>
      <w:noProof/>
    </w:rPr>
  </w:style>
  <w:style w:type="paragraph" w:styleId="Heading4">
    <w:name w:val="heading 4"/>
    <w:basedOn w:val="Normal"/>
    <w:next w:val="Normal"/>
    <w:qFormat/>
    <w:pPr>
      <w:keepNext/>
      <w:outlineLvl w:val="3"/>
    </w:pPr>
    <w:rPr>
      <w:b/>
      <w:lang w:val="en-AU"/>
    </w:rPr>
  </w:style>
  <w:style w:type="paragraph" w:styleId="Heading5">
    <w:name w:val="heading 5"/>
    <w:basedOn w:val="Normal"/>
    <w:next w:val="Normal"/>
    <w:qFormat/>
    <w:pPr>
      <w:keepNext/>
      <w:ind w:firstLine="720"/>
      <w:jc w:val="center"/>
      <w:outlineLvl w:val="4"/>
    </w:pPr>
    <w:rPr>
      <w:b/>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semiHidden/>
    <w:pPr>
      <w:autoSpaceDE w:val="0"/>
      <w:autoSpaceDN w:val="0"/>
      <w:adjustRightInd w:val="0"/>
      <w:spacing w:line="360" w:lineRule="auto"/>
      <w:ind w:left="284" w:firstLine="284"/>
      <w:jc w:val="both"/>
    </w:pPr>
    <w:rPr>
      <w:rFonts w:ascii="Arial" w:hAnsi="Arial" w:cs="Arial"/>
      <w:noProof/>
      <w:color w:val="000000"/>
    </w:rPr>
  </w:style>
  <w:style w:type="paragraph" w:styleId="BodyText3">
    <w:name w:val="Body Text 3"/>
    <w:basedOn w:val="Normal"/>
    <w:autoRedefine/>
    <w:semiHidden/>
    <w:pPr>
      <w:framePr w:hSpace="180" w:wrap="around" w:vAnchor="text" w:hAnchor="margin" w:xAlign="center" w:y="134"/>
      <w:tabs>
        <w:tab w:val="left" w:pos="5220"/>
      </w:tabs>
      <w:autoSpaceDE w:val="0"/>
      <w:autoSpaceDN w:val="0"/>
      <w:adjustRightInd w:val="0"/>
      <w:spacing w:line="360" w:lineRule="auto"/>
      <w:ind w:left="64"/>
    </w:pPr>
    <w:rPr>
      <w:rFonts w:ascii="Arial" w:hAnsi="Arial" w:cs="Arial"/>
      <w:noProof/>
    </w:rPr>
  </w:style>
  <w:style w:type="paragraph" w:styleId="Title">
    <w:name w:val="Title"/>
    <w:basedOn w:val="Normal"/>
    <w:link w:val="TitleChar"/>
    <w:autoRedefine/>
    <w:uiPriority w:val="10"/>
    <w:qFormat/>
    <w:pPr>
      <w:autoSpaceDE w:val="0"/>
      <w:autoSpaceDN w:val="0"/>
      <w:adjustRightInd w:val="0"/>
      <w:spacing w:line="360" w:lineRule="auto"/>
      <w:ind w:left="284"/>
    </w:pPr>
    <w:rPr>
      <w:rFonts w:ascii="Arial" w:hAnsi="Arial" w:cs="Arial"/>
      <w:b/>
      <w:bCs/>
      <w:noProof/>
    </w:rPr>
  </w:style>
  <w:style w:type="paragraph" w:customStyle="1" w:styleId="StyleBodyText2Firstline0cm">
    <w:name w:val="Style Body Text 2 + First line:  0 cm"/>
    <w:basedOn w:val="BodyText2"/>
    <w:autoRedefine/>
    <w:pPr>
      <w:ind w:left="0" w:firstLine="0"/>
    </w:pPr>
    <w:rPr>
      <w:rFonts w:cs="Times New Roman"/>
    </w:rPr>
  </w:style>
  <w:style w:type="paragraph" w:styleId="BodyTextIndent">
    <w:name w:val="Body Text Indent"/>
    <w:basedOn w:val="Normal"/>
    <w:semiHidden/>
    <w:pPr>
      <w:tabs>
        <w:tab w:val="left" w:pos="1440"/>
      </w:tabs>
      <w:overflowPunct w:val="0"/>
      <w:autoSpaceDE w:val="0"/>
      <w:autoSpaceDN w:val="0"/>
      <w:adjustRightInd w:val="0"/>
      <w:ind w:left="720"/>
      <w:jc w:val="both"/>
      <w:textAlignment w:val="baseline"/>
    </w:pPr>
    <w:rPr>
      <w:rFonts w:ascii="Times New Roman" w:hAnsi="Times New Roman"/>
      <w:lang w:val="en-AU"/>
    </w:rPr>
  </w:style>
  <w:style w:type="paragraph" w:customStyle="1" w:styleId="mainreference">
    <w:name w:val="main reference"/>
    <w:basedOn w:val="BodyText3"/>
    <w:autoRedefine/>
    <w:pPr>
      <w:framePr w:wrap="around"/>
    </w:pPr>
    <w:rPr>
      <w:b/>
    </w:rPr>
  </w:style>
  <w:style w:type="paragraph" w:customStyle="1" w:styleId="StyleBodyText2Hanging127cm">
    <w:name w:val="Style Body Text 2 + Hanging:  1.27 cm"/>
    <w:basedOn w:val="BodyText2"/>
    <w:autoRedefine/>
    <w:pPr>
      <w:ind w:firstLine="0"/>
    </w:pPr>
    <w:rPr>
      <w:rFonts w:cs="Times New Roman"/>
    </w:rPr>
  </w:style>
  <w:style w:type="paragraph" w:styleId="BodyTextIndent2">
    <w:name w:val="Body Text Indent 2"/>
    <w:basedOn w:val="Normal"/>
    <w:autoRedefine/>
    <w:semiHidden/>
    <w:pPr>
      <w:autoSpaceDE w:val="0"/>
      <w:autoSpaceDN w:val="0"/>
      <w:adjustRightInd w:val="0"/>
      <w:spacing w:line="360" w:lineRule="auto"/>
      <w:ind w:left="284"/>
    </w:pPr>
    <w:rPr>
      <w:rFonts w:ascii="Arial" w:hAnsi="Arial" w:cs="Arial"/>
      <w:noProof/>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Indent3">
    <w:name w:val="Body Text Indent 3"/>
    <w:basedOn w:val="Normal"/>
    <w:semiHidden/>
    <w:pPr>
      <w:ind w:firstLine="284"/>
      <w:jc w:val="both"/>
    </w:pPr>
    <w:rPr>
      <w:lang w:val="en-AU"/>
    </w:rPr>
  </w:style>
  <w:style w:type="paragraph" w:customStyle="1" w:styleId="r1ReportReferences">
    <w:name w:val="r1.Report References"/>
    <w:basedOn w:val="Normal"/>
    <w:pPr>
      <w:tabs>
        <w:tab w:val="left" w:pos="860"/>
        <w:tab w:val="left" w:pos="9860"/>
      </w:tabs>
      <w:spacing w:before="60" w:after="60" w:line="280" w:lineRule="exact"/>
      <w:ind w:left="820" w:hanging="800"/>
      <w:jc w:val="both"/>
    </w:pPr>
    <w:rPr>
      <w:rFonts w:ascii="Symbol" w:eastAsia="Courier New" w:hAnsi="Symbol" w:cs="Courier New"/>
      <w:lang w:val="en-AU"/>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customStyle="1" w:styleId="Heading1Char">
    <w:name w:val="Heading 1 Char"/>
    <w:basedOn w:val="DefaultParagraphFont"/>
    <w:rPr>
      <w:rFonts w:ascii="Arial" w:hAnsi="Arial" w:cs="Arial"/>
      <w:b/>
      <w:bCs/>
      <w:noProof/>
      <w:sz w:val="24"/>
      <w:lang w:val="en-US" w:eastAsia="en-US" w:bidi="ar-SA"/>
    </w:rPr>
  </w:style>
  <w:style w:type="paragraph" w:styleId="BodyText">
    <w:name w:val="Body Text"/>
    <w:basedOn w:val="Normal"/>
    <w:semiHidden/>
  </w:style>
  <w:style w:type="character" w:customStyle="1" w:styleId="BodyText2Char">
    <w:name w:val="Body Text 2 Char"/>
    <w:basedOn w:val="DefaultParagraphFont"/>
    <w:rPr>
      <w:rFonts w:ascii="Arial" w:hAnsi="Arial" w:cs="Arial"/>
      <w:noProof/>
      <w:color w:val="000000"/>
      <w:sz w:val="24"/>
      <w:lang w:val="en-US" w:eastAsia="en-US" w:bidi="ar-SA"/>
    </w:rPr>
  </w:style>
  <w:style w:type="paragraph" w:customStyle="1" w:styleId="Style1">
    <w:name w:val="Style1"/>
    <w:basedOn w:val="FootnoteText"/>
  </w:style>
  <w:style w:type="character" w:styleId="EndnoteReference">
    <w:name w:val="endnote reference"/>
    <w:basedOn w:val="FootnoteReference"/>
    <w:semiHidden/>
    <w:rPr>
      <w:rFonts w:ascii="Arial" w:hAnsi="Arial"/>
      <w:dstrike w:val="0"/>
      <w:sz w:val="24"/>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Style2">
    <w:name w:val="Style2"/>
    <w:basedOn w:val="FootnoteText"/>
    <w:next w:val="Normal"/>
    <w:autoRedefine/>
    <w:rPr>
      <w:lang w:val="en-AU"/>
    </w:rPr>
  </w:style>
  <w:style w:type="character" w:customStyle="1" w:styleId="FooterChar">
    <w:name w:val="Footer Char"/>
    <w:basedOn w:val="DefaultParagraphFont"/>
    <w:rPr>
      <w:rFonts w:ascii="Arial" w:hAnsi="Arial"/>
      <w:sz w:val="24"/>
      <w:lang w:val="en-US" w:eastAsia="en-US" w:bidi="ar-SA"/>
    </w:rPr>
  </w:style>
  <w:style w:type="character" w:customStyle="1" w:styleId="times2">
    <w:name w:val="times2"/>
    <w:basedOn w:val="DefaultParagraphFont"/>
    <w:rPr>
      <w:rFonts w:ascii="Times New Roman" w:hAnsi="Times New Roman" w:cs="Times New Roman" w:hint="default"/>
      <w:color w:val="000000"/>
      <w:sz w:val="24"/>
      <w:szCs w:val="24"/>
    </w:rPr>
  </w:style>
  <w:style w:type="character" w:styleId="HTMLCite">
    <w:name w:val="HTML Cite"/>
    <w:basedOn w:val="DefaultParagraphFont"/>
    <w:semiHidden/>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0"/>
      <w:lang w:val="en-AU"/>
    </w:rPr>
  </w:style>
  <w:style w:type="character" w:customStyle="1" w:styleId="TitleChar">
    <w:name w:val="Title Char"/>
    <w:link w:val="Title"/>
    <w:uiPriority w:val="10"/>
    <w:rsid w:val="004E3E93"/>
    <w:rPr>
      <w:rFonts w:ascii="Arial" w:hAnsi="Arial" w:cs="Arial"/>
      <w:b/>
      <w:bCs/>
      <w:noProof/>
      <w:sz w:val="24"/>
      <w:lang w:val="en-US" w:eastAsia="en-US"/>
    </w:rPr>
  </w:style>
  <w:style w:type="character" w:styleId="CommentReference">
    <w:name w:val="annotation reference"/>
    <w:basedOn w:val="DefaultParagraphFont"/>
    <w:uiPriority w:val="99"/>
    <w:semiHidden/>
    <w:unhideWhenUsed/>
    <w:rsid w:val="005F2EC8"/>
    <w:rPr>
      <w:sz w:val="16"/>
      <w:szCs w:val="16"/>
    </w:rPr>
  </w:style>
  <w:style w:type="paragraph" w:styleId="CommentText">
    <w:name w:val="annotation text"/>
    <w:basedOn w:val="Normal"/>
    <w:link w:val="CommentTextChar"/>
    <w:uiPriority w:val="99"/>
    <w:semiHidden/>
    <w:unhideWhenUsed/>
    <w:rsid w:val="005F2EC8"/>
    <w:rPr>
      <w:sz w:val="20"/>
    </w:rPr>
  </w:style>
  <w:style w:type="character" w:customStyle="1" w:styleId="CommentTextChar">
    <w:name w:val="Comment Text Char"/>
    <w:basedOn w:val="DefaultParagraphFont"/>
    <w:link w:val="CommentText"/>
    <w:uiPriority w:val="99"/>
    <w:semiHidden/>
    <w:rsid w:val="005F2EC8"/>
    <w:rPr>
      <w:rFonts w:ascii="Arial Narrow" w:hAnsi="Arial Narrow"/>
      <w:lang w:val="en-US" w:eastAsia="en-US"/>
    </w:rPr>
  </w:style>
  <w:style w:type="paragraph" w:styleId="CommentSubject">
    <w:name w:val="annotation subject"/>
    <w:basedOn w:val="CommentText"/>
    <w:next w:val="CommentText"/>
    <w:link w:val="CommentSubjectChar"/>
    <w:uiPriority w:val="99"/>
    <w:semiHidden/>
    <w:unhideWhenUsed/>
    <w:rsid w:val="005F2EC8"/>
    <w:rPr>
      <w:b/>
      <w:bCs/>
    </w:rPr>
  </w:style>
  <w:style w:type="character" w:customStyle="1" w:styleId="CommentSubjectChar">
    <w:name w:val="Comment Subject Char"/>
    <w:basedOn w:val="CommentTextChar"/>
    <w:link w:val="CommentSubject"/>
    <w:uiPriority w:val="99"/>
    <w:semiHidden/>
    <w:rsid w:val="005F2EC8"/>
    <w:rPr>
      <w:rFonts w:ascii="Arial Narrow" w:hAnsi="Arial Narrow"/>
      <w:b/>
      <w:bCs/>
      <w:lang w:val="en-US" w:eastAsia="en-US"/>
    </w:rPr>
  </w:style>
  <w:style w:type="paragraph" w:styleId="BalloonText">
    <w:name w:val="Balloon Text"/>
    <w:basedOn w:val="Normal"/>
    <w:link w:val="BalloonTextChar"/>
    <w:uiPriority w:val="99"/>
    <w:semiHidden/>
    <w:unhideWhenUsed/>
    <w:rsid w:val="005F2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EC8"/>
    <w:rPr>
      <w:rFonts w:ascii="Segoe UI" w:hAnsi="Segoe UI" w:cs="Segoe UI"/>
      <w:sz w:val="18"/>
      <w:szCs w:val="18"/>
      <w:lang w:val="en-US" w:eastAsia="en-US"/>
    </w:rPr>
  </w:style>
  <w:style w:type="character" w:customStyle="1" w:styleId="Heading2Char">
    <w:name w:val="Heading 2 Char"/>
    <w:basedOn w:val="DefaultParagraphFont"/>
    <w:link w:val="Heading2"/>
    <w:rsid w:val="005F2EC8"/>
    <w:rPr>
      <w:rFonts w:ascii="Arial Narrow" w:hAnsi="Arial Narrow" w:cs="Arial"/>
      <w:b/>
      <w:bCs/>
      <w:iCs/>
      <w:sz w:val="24"/>
      <w:szCs w:val="28"/>
      <w:lang w:eastAsia="en-US"/>
    </w:rPr>
  </w:style>
  <w:style w:type="paragraph" w:customStyle="1" w:styleId="EndNoteBibliographyTitle">
    <w:name w:val="EndNote Bibliography Title"/>
    <w:basedOn w:val="Normal"/>
    <w:link w:val="EndNoteBibliographyTitleChar"/>
    <w:rsid w:val="001577AC"/>
    <w:pPr>
      <w:jc w:val="center"/>
    </w:pPr>
    <w:rPr>
      <w:noProof/>
    </w:rPr>
  </w:style>
  <w:style w:type="character" w:customStyle="1" w:styleId="EndNoteBibliographyTitleChar">
    <w:name w:val="EndNote Bibliography Title Char"/>
    <w:basedOn w:val="DefaultParagraphFont"/>
    <w:link w:val="EndNoteBibliographyTitle"/>
    <w:rsid w:val="001577AC"/>
    <w:rPr>
      <w:rFonts w:ascii="Arial Narrow" w:hAnsi="Arial Narrow"/>
      <w:noProof/>
      <w:sz w:val="24"/>
      <w:lang w:val="en-US" w:eastAsia="en-US"/>
    </w:rPr>
  </w:style>
  <w:style w:type="paragraph" w:customStyle="1" w:styleId="EndNoteBibliography">
    <w:name w:val="EndNote Bibliography"/>
    <w:basedOn w:val="Normal"/>
    <w:link w:val="EndNoteBibliographyChar"/>
    <w:rsid w:val="001577AC"/>
    <w:pPr>
      <w:jc w:val="both"/>
    </w:pPr>
    <w:rPr>
      <w:noProof/>
    </w:rPr>
  </w:style>
  <w:style w:type="character" w:customStyle="1" w:styleId="EndNoteBibliographyChar">
    <w:name w:val="EndNote Bibliography Char"/>
    <w:basedOn w:val="DefaultParagraphFont"/>
    <w:link w:val="EndNoteBibliography"/>
    <w:rsid w:val="001577AC"/>
    <w:rPr>
      <w:rFonts w:ascii="Arial Narrow" w:hAnsi="Arial Narrow"/>
      <w:noProof/>
      <w:sz w:val="24"/>
      <w:lang w:val="en-US" w:eastAsia="en-US"/>
    </w:rPr>
  </w:style>
  <w:style w:type="paragraph" w:customStyle="1" w:styleId="AJEMText">
    <w:name w:val="AJEM Text"/>
    <w:qFormat/>
    <w:rsid w:val="00484F0E"/>
    <w:pPr>
      <w:suppressAutoHyphens/>
      <w:autoSpaceDE w:val="0"/>
      <w:autoSpaceDN w:val="0"/>
      <w:adjustRightInd w:val="0"/>
      <w:spacing w:before="113" w:line="230" w:lineRule="atLeast"/>
      <w:textAlignment w:val="center"/>
    </w:pPr>
    <w:rPr>
      <w:rFonts w:ascii="Panton" w:eastAsiaTheme="minorHAnsi" w:hAnsi="Panton" w:cs="Panton"/>
      <w:color w:val="58585B"/>
      <w:sz w:val="19"/>
      <w:szCs w:val="19"/>
      <w:lang w:val="en-US" w:eastAsia="en-US"/>
    </w:rPr>
  </w:style>
  <w:style w:type="paragraph" w:customStyle="1" w:styleId="Normal1">
    <w:name w:val="Normal1"/>
    <w:basedOn w:val="Caption"/>
    <w:link w:val="Normal1Char"/>
    <w:qFormat/>
    <w:rsid w:val="008A0CFF"/>
    <w:pPr>
      <w:widowControl w:val="0"/>
      <w:spacing w:after="240" w:line="360" w:lineRule="auto"/>
      <w:jc w:val="both"/>
    </w:pPr>
    <w:rPr>
      <w:rFonts w:ascii="Times New Roman" w:eastAsiaTheme="minorHAnsi" w:hAnsi="Times New Roman"/>
      <w:i w:val="0"/>
      <w:iCs w:val="0"/>
      <w:color w:val="auto"/>
      <w:sz w:val="24"/>
      <w:szCs w:val="24"/>
      <w:lang w:val="en-AU"/>
    </w:rPr>
  </w:style>
  <w:style w:type="character" w:customStyle="1" w:styleId="Normal1Char">
    <w:name w:val="Normal1 Char"/>
    <w:basedOn w:val="DefaultParagraphFont"/>
    <w:link w:val="Normal1"/>
    <w:rsid w:val="008A0CFF"/>
    <w:rPr>
      <w:rFonts w:eastAsiaTheme="minorHAnsi"/>
      <w:sz w:val="24"/>
      <w:szCs w:val="24"/>
      <w:lang w:eastAsia="en-US"/>
    </w:rPr>
  </w:style>
  <w:style w:type="paragraph" w:styleId="Caption">
    <w:name w:val="caption"/>
    <w:basedOn w:val="Normal"/>
    <w:next w:val="Normal"/>
    <w:link w:val="CaptionChar"/>
    <w:uiPriority w:val="35"/>
    <w:unhideWhenUsed/>
    <w:qFormat/>
    <w:rsid w:val="008A0CFF"/>
    <w:pPr>
      <w:spacing w:after="200"/>
    </w:pPr>
    <w:rPr>
      <w:i/>
      <w:iCs/>
      <w:color w:val="44546A" w:themeColor="text2"/>
      <w:sz w:val="18"/>
      <w:szCs w:val="18"/>
    </w:rPr>
  </w:style>
  <w:style w:type="paragraph" w:styleId="ListParagraph">
    <w:name w:val="List Paragraph"/>
    <w:basedOn w:val="Normal"/>
    <w:link w:val="ListParagraphChar"/>
    <w:uiPriority w:val="34"/>
    <w:qFormat/>
    <w:rsid w:val="00C62722"/>
    <w:pPr>
      <w:spacing w:after="160" w:line="259" w:lineRule="auto"/>
      <w:ind w:left="720"/>
      <w:contextualSpacing/>
    </w:pPr>
    <w:rPr>
      <w:rFonts w:asciiTheme="minorHAnsi" w:eastAsiaTheme="minorHAnsi" w:hAnsiTheme="minorHAnsi" w:cstheme="minorBidi"/>
      <w:sz w:val="22"/>
      <w:szCs w:val="22"/>
      <w:lang w:val="en-AU"/>
    </w:rPr>
  </w:style>
  <w:style w:type="table" w:styleId="TableGrid">
    <w:name w:val="Table Grid"/>
    <w:basedOn w:val="TableNormal"/>
    <w:uiPriority w:val="59"/>
    <w:rsid w:val="00C627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C62722"/>
    <w:rPr>
      <w:rFonts w:ascii="Arial Narrow" w:hAnsi="Arial Narrow"/>
      <w:i/>
      <w:iCs/>
      <w:color w:val="44546A" w:themeColor="text2"/>
      <w:sz w:val="18"/>
      <w:szCs w:val="18"/>
      <w:lang w:val="en-US" w:eastAsia="en-US"/>
    </w:rPr>
  </w:style>
  <w:style w:type="character" w:customStyle="1" w:styleId="ListParagraphChar">
    <w:name w:val="List Paragraph Char"/>
    <w:basedOn w:val="DefaultParagraphFont"/>
    <w:link w:val="ListParagraph"/>
    <w:uiPriority w:val="34"/>
    <w:rsid w:val="00C62722"/>
    <w:rPr>
      <w:rFonts w:asciiTheme="minorHAnsi" w:eastAsiaTheme="minorHAnsi" w:hAnsiTheme="minorHAnsi" w:cstheme="minorBidi"/>
      <w:sz w:val="22"/>
      <w:szCs w:val="22"/>
      <w:lang w:eastAsia="en-US"/>
    </w:rPr>
  </w:style>
  <w:style w:type="paragraph" w:customStyle="1" w:styleId="AJEMIntro">
    <w:name w:val="AJEM Intro"/>
    <w:qFormat/>
    <w:rsid w:val="00F87244"/>
    <w:pPr>
      <w:suppressAutoHyphens/>
      <w:autoSpaceDE w:val="0"/>
      <w:autoSpaceDN w:val="0"/>
      <w:adjustRightInd w:val="0"/>
      <w:spacing w:after="454" w:line="340" w:lineRule="atLeast"/>
      <w:ind w:right="57"/>
      <w:textAlignment w:val="center"/>
    </w:pPr>
    <w:rPr>
      <w:rFonts w:ascii="Panton" w:eastAsiaTheme="minorHAnsi" w:hAnsi="Panton" w:cs="Panton"/>
      <w:color w:val="58585B"/>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9QzmpoAAAAJ" TargetMode="External"/><Relationship Id="rId13" Type="http://schemas.openxmlformats.org/officeDocument/2006/relationships/hyperlink" Target="https://github.com/firemodels/fds/wiki/FDS-Road-Map"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scholar.google.com/citations?user=RnXzZ_kAAAAJ&amp;hl=en&amp;oi=ao" TargetMode="Externa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jpe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6513</Words>
  <Characters>37128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Waking effectiveness of alarms for the alcohol impaired</vt:lpstr>
    </vt:vector>
  </TitlesOfParts>
  <Company>Victoria University</Company>
  <LinksUpToDate>false</LinksUpToDate>
  <CharactersWithSpaces>43554</CharactersWithSpaces>
  <SharedDoc>false</SharedDoc>
  <HLinks>
    <vt:vector size="12" baseType="variant">
      <vt:variant>
        <vt:i4>65551</vt:i4>
      </vt:variant>
      <vt:variant>
        <vt:i4>3</vt:i4>
      </vt:variant>
      <vt:variant>
        <vt:i4>0</vt:i4>
      </vt:variant>
      <vt:variant>
        <vt:i4>5</vt:i4>
      </vt:variant>
      <vt:variant>
        <vt:lpwstr>https://scholar.google.com/citations?hl=en&amp;user=-9QzmpoAAAAJ</vt:lpwstr>
      </vt:variant>
      <vt:variant>
        <vt:lpwstr/>
      </vt:variant>
      <vt:variant>
        <vt:i4>4456548</vt:i4>
      </vt:variant>
      <vt:variant>
        <vt:i4>0</vt:i4>
      </vt:variant>
      <vt:variant>
        <vt:i4>0</vt:i4>
      </vt:variant>
      <vt:variant>
        <vt:i4>5</vt:i4>
      </vt:variant>
      <vt:variant>
        <vt:lpwstr>https://scholar.google.com/citations?user=RnXzZ_kAAAAJ&amp;hl=en&amp;oi=ao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Waking effectiveness of alarms for the alcohol impaired</dc:title>
  <dc:subject/>
  <dc:creator>Victoria University</dc:creator>
  <cp:keywords/>
  <dc:description/>
  <cp:lastModifiedBy>P Wickramasinghe</cp:lastModifiedBy>
  <cp:revision>8</cp:revision>
  <cp:lastPrinted>2006-09-29T04:04:00Z</cp:lastPrinted>
  <dcterms:created xsi:type="dcterms:W3CDTF">2021-10-25T01:22:00Z</dcterms:created>
  <dcterms:modified xsi:type="dcterms:W3CDTF">2021-10-25T04:00:00Z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2021-10-21T05:18:41Z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01e9b935-0f20-43f3-8b17-79fef42e7ad6</vt:lpwstr>
  </property>
  <property fmtid="{D5CDD505-2E9C-101B-9397-08002B2CF9AE}" pid="8" name="MSIP_Label_d7dc88d9-fa17-47eb-a208-3e66f59d50e5_ContentBits">
    <vt:lpwstr>0</vt:lpwstr>
  </property>
</Properties>
</file>